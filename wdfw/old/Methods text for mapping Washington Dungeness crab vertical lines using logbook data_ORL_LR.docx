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C6F5" w14:textId="01837477" w:rsidR="00E507D9" w:rsidRDefault="009B4BAF">
      <w:r>
        <w:t xml:space="preserve">Methods text for mapping Washington Dungeness crab vertical lines using logbook </w:t>
      </w:r>
      <w:proofErr w:type="gramStart"/>
      <w:r>
        <w:t>data</w:t>
      </w:r>
      <w:proofErr w:type="gramEnd"/>
    </w:p>
    <w:p w14:paraId="2B17A2BE" w14:textId="44CB1EA1" w:rsidR="009B4BAF" w:rsidRDefault="009B4BAF"/>
    <w:p w14:paraId="03102F9B" w14:textId="6BDE483E" w:rsidR="004119A3" w:rsidRDefault="001F5981">
      <w:r>
        <w:tab/>
        <w:t xml:space="preserve">For the purposes of determining risk of entanglement for whales and turtles, we wish to quantify </w:t>
      </w:r>
      <w:r w:rsidR="004119A3">
        <w:t xml:space="preserve">spatiotemporal variation in </w:t>
      </w:r>
      <w:r>
        <w:t>Dungeness crab fishing effort. The relevant metric for risk in this context is the density of vertical lines connecting crab traps to surface buoys</w:t>
      </w:r>
      <w:r w:rsidR="004119A3">
        <w:t>, or tra</w:t>
      </w:r>
      <w:ins w:id="0" w:author="Owen.Liu" w:date="2021-04-22T12:21:00Z">
        <w:r w:rsidR="006B4124">
          <w:t>p</w:t>
        </w:r>
      </w:ins>
      <w:r w:rsidR="004119A3">
        <w:t xml:space="preserve"> density (traps </w:t>
      </w:r>
      <w:proofErr w:type="gramStart"/>
      <w:r w:rsidR="004119A3">
        <w:t>km</w:t>
      </w:r>
      <w:r w:rsidR="004119A3" w:rsidRPr="004119A3">
        <w:rPr>
          <w:vertAlign w:val="superscript"/>
        </w:rPr>
        <w:t>-2</w:t>
      </w:r>
      <w:proofErr w:type="gramEnd"/>
      <w:r w:rsidR="004119A3">
        <w:t>).</w:t>
      </w:r>
      <w:r>
        <w:t xml:space="preserve"> For their draft Conservation Plan, WDFW desired this information in 15-day intervals at as fine a spatial grain as possible.</w:t>
      </w:r>
      <w:r w:rsidR="004119A3">
        <w:t xml:space="preserve"> </w:t>
      </w:r>
    </w:p>
    <w:p w14:paraId="1AB20B11" w14:textId="34A19FC9" w:rsidR="005D6503" w:rsidRDefault="004119A3" w:rsidP="004119A3">
      <w:pPr>
        <w:ind w:firstLine="360"/>
      </w:pPr>
      <w:r>
        <w:t xml:space="preserve">The most comprehensive source of information with which to estimate trap density is </w:t>
      </w:r>
      <w:r w:rsidR="001F5981">
        <w:t>logbook data</w:t>
      </w:r>
      <w:r>
        <w:t>, which is required to be collected by all permitted participants in the crab fishery. Raw logbook data</w:t>
      </w:r>
      <w:ins w:id="1" w:author="Leena Riekkola" w:date="2021-04-23T08:33:00Z">
        <w:r w:rsidR="008504B7">
          <w:t xml:space="preserve"> provided to NWFSC by WDFW</w:t>
        </w:r>
      </w:ins>
      <w:r w:rsidR="001F5981">
        <w:t xml:space="preserve"> include the start and end locations of </w:t>
      </w:r>
      <w:ins w:id="2" w:author="Owen.Liu" w:date="2021-04-22T12:22:00Z">
        <w:r w:rsidR="006B4124">
          <w:t>each</w:t>
        </w:r>
      </w:ins>
      <w:del w:id="3" w:author="Owen.Liu" w:date="2021-04-22T12:22:00Z">
        <w:r w:rsidR="001F5981" w:rsidDel="006B4124">
          <w:delText>a</w:delText>
        </w:r>
      </w:del>
      <w:r w:rsidR="001F5981">
        <w:t xml:space="preserve"> ‘string’ of </w:t>
      </w:r>
      <w:ins w:id="4" w:author="Owen.Liu" w:date="2021-04-22T12:22:00Z">
        <w:r w:rsidR="006B4124">
          <w:t xml:space="preserve">crab </w:t>
        </w:r>
      </w:ins>
      <w:r w:rsidR="001F5981">
        <w:t>traps</w:t>
      </w:r>
      <w:ins w:id="5" w:author="Owen.Liu" w:date="2021-04-22T12:22:00Z">
        <w:r w:rsidR="006B4124">
          <w:t>,</w:t>
        </w:r>
      </w:ins>
      <w:del w:id="6" w:author="Owen.Liu" w:date="2021-04-22T12:22:00Z">
        <w:r w:rsidR="001F5981" w:rsidDel="006B4124">
          <w:delText xml:space="preserve"> on</w:delText>
        </w:r>
      </w:del>
      <w:r w:rsidR="001F5981">
        <w:t xml:space="preserve"> the date they were </w:t>
      </w:r>
      <w:commentRangeStart w:id="7"/>
      <w:commentRangeStart w:id="8"/>
      <w:r w:rsidR="001F5981">
        <w:t>set</w:t>
      </w:r>
      <w:commentRangeEnd w:id="7"/>
      <w:r w:rsidR="006B4124">
        <w:rPr>
          <w:rStyle w:val="CommentReference"/>
        </w:rPr>
        <w:commentReference w:id="7"/>
      </w:r>
      <w:commentRangeEnd w:id="8"/>
      <w:r w:rsidR="00705EB3">
        <w:rPr>
          <w:rStyle w:val="CommentReference"/>
        </w:rPr>
        <w:commentReference w:id="8"/>
      </w:r>
      <w:ins w:id="9" w:author="Owen.Liu" w:date="2021-04-22T12:22:00Z">
        <w:r w:rsidR="006B4124">
          <w:t>,</w:t>
        </w:r>
      </w:ins>
      <w:r w:rsidR="001F5981">
        <w:t xml:space="preserve"> and the total number of traps </w:t>
      </w:r>
      <w:del w:id="10" w:author="Leena Riekkola" w:date="2021-04-23T08:41:00Z">
        <w:r w:rsidR="001F5981" w:rsidDel="00B062B0">
          <w:delText xml:space="preserve">used </w:delText>
        </w:r>
      </w:del>
      <w:ins w:id="11" w:author="Leena Riekkola" w:date="2021-04-23T08:41:00Z">
        <w:r w:rsidR="00B062B0">
          <w:t>reported</w:t>
        </w:r>
        <w:r w:rsidR="00B062B0">
          <w:t xml:space="preserve"> </w:t>
        </w:r>
      </w:ins>
      <w:r w:rsidR="001F5981">
        <w:t>on each string.</w:t>
      </w:r>
      <w:commentRangeStart w:id="12"/>
      <w:r w:rsidR="001F5981">
        <w:t xml:space="preserve"> </w:t>
      </w:r>
      <w:commentRangeEnd w:id="12"/>
      <w:r w:rsidR="008504B7">
        <w:rPr>
          <w:rStyle w:val="CommentReference"/>
        </w:rPr>
        <w:commentReference w:id="12"/>
      </w:r>
      <w:r w:rsidR="001F5981">
        <w:t>We analyzed these data in three steps.</w:t>
      </w:r>
      <w:r>
        <w:t xml:space="preserve"> </w:t>
      </w:r>
      <w:r w:rsidR="001F5981">
        <w:t xml:space="preserve">First, we assigned traps to specific points along each string by assuming they were </w:t>
      </w:r>
      <w:r w:rsidR="001F5981" w:rsidRPr="001F5981">
        <w:t xml:space="preserve">evenly spaced along </w:t>
      </w:r>
      <w:r w:rsidR="00A86D7A">
        <w:t>a</w:t>
      </w:r>
      <w:r w:rsidR="001F5981" w:rsidRPr="001F5981">
        <w:t xml:space="preserve"> line</w:t>
      </w:r>
      <w:r w:rsidR="00A86D7A">
        <w:t xml:space="preserve"> defined by the start and end points of each string. Using NGDC composite bathymetry to provide a depth for each point, we excluded any</w:t>
      </w:r>
      <w:r w:rsidR="001F5981" w:rsidRPr="001F5981">
        <w:t xml:space="preserve"> traps </w:t>
      </w:r>
      <w:commentRangeStart w:id="13"/>
      <w:commentRangeStart w:id="14"/>
      <w:r w:rsidR="001F5981" w:rsidRPr="001F5981">
        <w:t>on land (depth&gt;0) or in greater than 100m water</w:t>
      </w:r>
      <w:commentRangeEnd w:id="13"/>
      <w:r w:rsidR="00A86D7A">
        <w:rPr>
          <w:rStyle w:val="CommentReference"/>
        </w:rPr>
        <w:commentReference w:id="13"/>
      </w:r>
      <w:commentRangeEnd w:id="14"/>
      <w:r w:rsidR="00705EB3">
        <w:rPr>
          <w:rStyle w:val="CommentReference"/>
        </w:rPr>
        <w:commentReference w:id="14"/>
      </w:r>
      <w:r w:rsidR="001F5981" w:rsidRPr="001F5981">
        <w:t xml:space="preserve">. </w:t>
      </w:r>
      <w:r w:rsidR="001F5981">
        <w:t xml:space="preserve">Second, we </w:t>
      </w:r>
      <w:r w:rsidR="001F5981" w:rsidRPr="001F5981">
        <w:t>assign</w:t>
      </w:r>
      <w:r w:rsidR="001F5981">
        <w:t xml:space="preserve">ed </w:t>
      </w:r>
      <w:r w:rsidR="001F5981" w:rsidRPr="001F5981">
        <w:t xml:space="preserve">each </w:t>
      </w:r>
      <w:commentRangeStart w:id="15"/>
      <w:r w:rsidR="001F5981" w:rsidRPr="001F5981">
        <w:t xml:space="preserve">trap </w:t>
      </w:r>
      <w:commentRangeEnd w:id="15"/>
      <w:r w:rsidR="00C47158">
        <w:rPr>
          <w:rStyle w:val="CommentReference"/>
        </w:rPr>
        <w:commentReference w:id="15"/>
      </w:r>
      <w:r w:rsidR="001F5981" w:rsidRPr="001F5981">
        <w:t>to a cell</w:t>
      </w:r>
      <w:r w:rsidR="001F5981">
        <w:t xml:space="preserve"> on a custom-developed </w:t>
      </w:r>
      <w:r>
        <w:t xml:space="preserve">5km x 5km </w:t>
      </w:r>
      <w:r w:rsidR="001F5981">
        <w:t xml:space="preserve">vector </w:t>
      </w:r>
      <w:r w:rsidR="001F5981" w:rsidRPr="001F5981">
        <w:t>grid</w:t>
      </w:r>
      <w:ins w:id="16" w:author="Owen.Liu" w:date="2021-04-22T12:25:00Z">
        <w:r w:rsidR="00C47158">
          <w:t xml:space="preserve"> using a spatial overlay</w:t>
        </w:r>
      </w:ins>
      <w:del w:id="17" w:author="Owen.Liu" w:date="2021-04-22T12:25:00Z">
        <w:r w:rsidR="001F5981" w:rsidDel="00C47158">
          <w:delText xml:space="preserve">. </w:delText>
        </w:r>
      </w:del>
    </w:p>
    <w:p w14:paraId="73F1FEA0" w14:textId="1AFB5D42" w:rsidR="009703AB" w:rsidRDefault="005D6503" w:rsidP="005D6503">
      <w:pPr>
        <w:ind w:firstLine="360"/>
      </w:pPr>
      <w:r>
        <w:t xml:space="preserve">In the third and final step, we </w:t>
      </w:r>
      <w:r w:rsidR="009703AB">
        <w:t xml:space="preserve">calculated the </w:t>
      </w:r>
      <w:r>
        <w:t xml:space="preserve">time-averaged </w:t>
      </w:r>
      <w:r w:rsidR="004119A3">
        <w:t>density</w:t>
      </w:r>
      <w:r w:rsidR="009703AB">
        <w:t xml:space="preserve"> of traps in each cell during each 15-d interval</w:t>
      </w:r>
      <w:r w:rsidR="001F5981">
        <w:t>.</w:t>
      </w:r>
      <w:r w:rsidR="009703AB">
        <w:t xml:space="preserve"> The simplest approach</w:t>
      </w:r>
      <w:r w:rsidR="004119A3">
        <w:t xml:space="preserve"> to estimating trap density</w:t>
      </w:r>
      <w:r w:rsidR="009703AB">
        <w:t xml:space="preserve"> would be to sum the total number of traps in each grid cell across all sets, vessels, and days </w:t>
      </w:r>
      <w:r w:rsidR="004119A3">
        <w:t xml:space="preserve">during </w:t>
      </w:r>
      <w:r w:rsidR="009703AB">
        <w:t xml:space="preserve">each interval. However, because fishery participants are not required to </w:t>
      </w:r>
      <w:r w:rsidR="009703AB" w:rsidRPr="001F5981">
        <w:t>report the moving or removal of traps,</w:t>
      </w:r>
      <w:r w:rsidR="009703AB">
        <w:t xml:space="preserve"> and </w:t>
      </w:r>
      <w:r w:rsidR="009703AB" w:rsidRPr="001F5981">
        <w:t xml:space="preserve">traps themselves are not </w:t>
      </w:r>
      <w:proofErr w:type="gramStart"/>
      <w:r w:rsidR="009703AB" w:rsidRPr="001F5981">
        <w:t>individually-identifiable</w:t>
      </w:r>
      <w:proofErr w:type="gramEnd"/>
      <w:r w:rsidR="009703AB" w:rsidRPr="001F5981">
        <w:t xml:space="preserve"> or labeled</w:t>
      </w:r>
      <w:r w:rsidR="009703AB">
        <w:t xml:space="preserve"> in the l</w:t>
      </w:r>
      <w:r w:rsidR="009703AB" w:rsidRPr="001F5981">
        <w:t>ogbooks</w:t>
      </w:r>
      <w:r w:rsidR="009703AB">
        <w:t xml:space="preserve">, this simple summation could lead to double-counting of traps (e.g., </w:t>
      </w:r>
      <w:r>
        <w:t xml:space="preserve">of </w:t>
      </w:r>
      <w:r w:rsidR="009703AB">
        <w:t>traps that were set at the beginning of the interval, retrieved to obtain catch, and then replaced in the same or different location).</w:t>
      </w:r>
      <w:r w:rsidR="009703AB" w:rsidRPr="009703AB">
        <w:t xml:space="preserve"> </w:t>
      </w:r>
      <w:r w:rsidR="009703AB">
        <w:t xml:space="preserve">To avoid double-counting, we </w:t>
      </w:r>
      <w:r w:rsidR="004119A3">
        <w:t xml:space="preserve">first </w:t>
      </w:r>
      <w:r w:rsidR="009703AB">
        <w:t>averaged</w:t>
      </w:r>
      <w:r w:rsidR="004119A3">
        <w:t xml:space="preserve"> the number of traps set in each grid cell by each vessel </w:t>
      </w:r>
      <w:r w:rsidR="009703AB">
        <w:t>during each interval</w:t>
      </w:r>
      <w:r w:rsidR="004119A3">
        <w:t>, and then summed these mean trap densities across all vessels</w:t>
      </w:r>
      <w:ins w:id="18" w:author="Owen.Liu" w:date="2021-04-22T12:27:00Z">
        <w:r w:rsidR="00C47158">
          <w:t xml:space="preserve"> to obtain our final estimate of trap density per grid cell</w:t>
        </w:r>
      </w:ins>
      <w:r w:rsidR="004119A3">
        <w:t>. We recognize that this approach could either over- or under-</w:t>
      </w:r>
      <w:r w:rsidR="004119A3" w:rsidRPr="004119A3">
        <w:t xml:space="preserve"> </w:t>
      </w:r>
      <w:r w:rsidR="004119A3">
        <w:t xml:space="preserve">estimate trap density. Because it assumes that </w:t>
      </w:r>
      <w:r>
        <w:t xml:space="preserve">each set provides an independent estimate of the number of </w:t>
      </w:r>
      <w:r w:rsidR="004119A3">
        <w:t>trap</w:t>
      </w:r>
      <w:r>
        <w:t xml:space="preserve">s in a cell </w:t>
      </w:r>
      <w:r w:rsidR="004119A3">
        <w:t xml:space="preserve">during </w:t>
      </w:r>
      <w:r>
        <w:t>the entire</w:t>
      </w:r>
      <w:r w:rsidR="004119A3">
        <w:t xml:space="preserve"> interval, </w:t>
      </w:r>
      <w:r>
        <w:t>this approach</w:t>
      </w:r>
      <w:r w:rsidR="004119A3">
        <w:t xml:space="preserve"> could overestimate trap density if traps from a set early in the interval were removed for the remainder of the interval. Because there is no requirement to report sets that do not obtain catch, </w:t>
      </w:r>
      <w:r>
        <w:t xml:space="preserve">this approach could also underestimate </w:t>
      </w:r>
      <w:r w:rsidR="004119A3">
        <w:t>trap</w:t>
      </w:r>
      <w:r>
        <w:t xml:space="preserve"> density. However, we felt that the time-averaged trap density approach we employed was the best given the limitations inherent to the </w:t>
      </w:r>
      <w:commentRangeStart w:id="19"/>
      <w:r>
        <w:t>data</w:t>
      </w:r>
      <w:commentRangeEnd w:id="19"/>
      <w:r w:rsidR="00C47158">
        <w:rPr>
          <w:rStyle w:val="CommentReference"/>
        </w:rPr>
        <w:commentReference w:id="19"/>
      </w:r>
      <w:r>
        <w:t>.</w:t>
      </w:r>
    </w:p>
    <w:sectPr w:rsidR="0097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Owen.Liu" w:date="2021-04-22T12:22:00Z" w:initials="O">
    <w:p w14:paraId="557A9D2D" w14:textId="7AAD2E3A" w:rsidR="006B4124" w:rsidRDefault="006B4124">
      <w:pPr>
        <w:pStyle w:val="CommentText"/>
      </w:pPr>
      <w:r>
        <w:rPr>
          <w:rStyle w:val="CommentReference"/>
        </w:rPr>
        <w:annotationRef/>
      </w:r>
      <w:r>
        <w:t>Isn’t it the date they were picked/fished?</w:t>
      </w:r>
    </w:p>
  </w:comment>
  <w:comment w:id="8" w:author="Leena Riekkola" w:date="2021-04-23T08:25:00Z" w:initials="LR">
    <w:p w14:paraId="471CF8B4" w14:textId="0EB61787" w:rsidR="00705EB3" w:rsidRDefault="00705EB3">
      <w:pPr>
        <w:pStyle w:val="CommentText"/>
      </w:pPr>
      <w:r>
        <w:rPr>
          <w:rStyle w:val="CommentReference"/>
        </w:rPr>
        <w:annotationRef/>
      </w:r>
      <w:r>
        <w:t xml:space="preserve">Yes, the </w:t>
      </w:r>
      <w:proofErr w:type="spellStart"/>
      <w:r>
        <w:t>SetDate</w:t>
      </w:r>
      <w:proofErr w:type="spellEnd"/>
      <w:r>
        <w:t xml:space="preserve"> is, or at least should be, the </w:t>
      </w:r>
      <w:r w:rsidRPr="00705EB3">
        <w:t>date that a string is picked up</w:t>
      </w:r>
      <w:r>
        <w:t>.</w:t>
      </w:r>
    </w:p>
  </w:comment>
  <w:comment w:id="12" w:author="Leena Riekkola" w:date="2021-04-23T08:35:00Z" w:initials="LR">
    <w:p w14:paraId="3A7879AC" w14:textId="11579192" w:rsidR="008504B7" w:rsidRDefault="008504B7">
      <w:pPr>
        <w:pStyle w:val="CommentText"/>
      </w:pPr>
      <w:r>
        <w:rPr>
          <w:rStyle w:val="CommentReference"/>
        </w:rPr>
        <w:annotationRef/>
      </w:r>
      <w:r>
        <w:t xml:space="preserve">Let me know if you need some text here on the ‘pre-processing’ part of the logbooks, </w:t>
      </w:r>
      <w:proofErr w:type="gramStart"/>
      <w:r>
        <w:t>i.e.</w:t>
      </w:r>
      <w:proofErr w:type="gramEnd"/>
      <w:r>
        <w:t xml:space="preserve"> using the code provided by WDFW to get the all the provided csv files joined up and ready for the ‘mapping functions’</w:t>
      </w:r>
    </w:p>
  </w:comment>
  <w:comment w:id="13" w:author="jameal samhouri" w:date="2021-04-02T07:03:00Z" w:initials="js">
    <w:p w14:paraId="0F2DD36B" w14:textId="087DB483" w:rsidR="00A86D7A" w:rsidRDefault="00A86D7A" w:rsidP="00A86D7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Return to these assumptions and make them arguments in the function. It doesn’t look to me like they are currently included in the </w:t>
      </w:r>
      <w:proofErr w:type="gramStart"/>
      <w:r>
        <w:t>script</w:t>
      </w:r>
      <w:proofErr w:type="gramEnd"/>
    </w:p>
    <w:p w14:paraId="67AE1E96" w14:textId="6C147674" w:rsidR="00A86D7A" w:rsidRDefault="00A86D7A">
      <w:pPr>
        <w:pStyle w:val="CommentText"/>
      </w:pPr>
    </w:p>
  </w:comment>
  <w:comment w:id="14" w:author="Leena Riekkola" w:date="2021-04-23T08:26:00Z" w:initials="LR">
    <w:p w14:paraId="37397AC2" w14:textId="3699D9B7" w:rsidR="00705EB3" w:rsidRDefault="00705EB3">
      <w:pPr>
        <w:pStyle w:val="CommentText"/>
      </w:pPr>
      <w:r>
        <w:rPr>
          <w:rStyle w:val="CommentReference"/>
        </w:rPr>
        <w:annotationRef/>
      </w:r>
      <w:r>
        <w:t xml:space="preserve">The filter is currently set to restrict traps deeper than 200m, but this can be adjusted. Also, the other end of the depth filter is currently 5000m to </w:t>
      </w:r>
      <w:r w:rsidRPr="00705EB3">
        <w:t>retain</w:t>
      </w:r>
      <w:r>
        <w:t xml:space="preserve"> the</w:t>
      </w:r>
      <w:r w:rsidRPr="00705EB3">
        <w:t xml:space="preserve"> </w:t>
      </w:r>
      <w:proofErr w:type="gramStart"/>
      <w:r w:rsidRPr="00705EB3">
        <w:t>very low</w:t>
      </w:r>
      <w:proofErr w:type="gramEnd"/>
      <w:r w:rsidRPr="00705EB3">
        <w:t xml:space="preserve"> values </w:t>
      </w:r>
      <w:r>
        <w:t>in the bathymetry layer indicating</w:t>
      </w:r>
      <w:r w:rsidRPr="00705EB3">
        <w:t xml:space="preserve"> ports</w:t>
      </w:r>
      <w:r>
        <w:t xml:space="preserve"> and </w:t>
      </w:r>
      <w:proofErr w:type="spellStart"/>
      <w:r w:rsidRPr="00705EB3">
        <w:t>embayments</w:t>
      </w:r>
      <w:proofErr w:type="spellEnd"/>
      <w:r>
        <w:t>.</w:t>
      </w:r>
    </w:p>
  </w:comment>
  <w:comment w:id="15" w:author="Owen.Liu" w:date="2021-04-22T12:24:00Z" w:initials="O">
    <w:p w14:paraId="0713D2B3" w14:textId="5FE1305A" w:rsidR="00C47158" w:rsidRDefault="00C47158">
      <w:pPr>
        <w:pStyle w:val="CommentText"/>
      </w:pPr>
      <w:r>
        <w:rPr>
          <w:rStyle w:val="CommentReference"/>
        </w:rPr>
        <w:annotationRef/>
      </w:r>
      <w:r>
        <w:t xml:space="preserve">In the last sentence you used “point”. Maybe be consistent and use point, trap, or even something like “simulated trap” or “trap </w:t>
      </w:r>
      <w:proofErr w:type="gramStart"/>
      <w:r>
        <w:t>point</w:t>
      </w:r>
      <w:proofErr w:type="gramEnd"/>
      <w:r>
        <w:t xml:space="preserve">” </w:t>
      </w:r>
    </w:p>
  </w:comment>
  <w:comment w:id="19" w:author="Owen.Liu" w:date="2021-04-22T12:26:00Z" w:initials="O">
    <w:p w14:paraId="309801F1" w14:textId="6C4E5799" w:rsidR="00C47158" w:rsidRDefault="00C47158">
      <w:pPr>
        <w:pStyle w:val="CommentText"/>
      </w:pPr>
      <w:r>
        <w:rPr>
          <w:rStyle w:val="CommentReference"/>
        </w:rPr>
        <w:annotationRef/>
      </w:r>
      <w:r>
        <w:t xml:space="preserve">I think this is a good explanation and justification. </w:t>
      </w:r>
      <w:proofErr w:type="gramStart"/>
      <w:r>
        <w:t>I’m</w:t>
      </w:r>
      <w:proofErr w:type="gramEnd"/>
      <w:r>
        <w:t xml:space="preserve"> curious to hear or brainstorm other approaches to this though.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7A9D2D" w15:done="0"/>
  <w15:commentEx w15:paraId="471CF8B4" w15:paraIdParent="557A9D2D" w15:done="0"/>
  <w15:commentEx w15:paraId="3A7879AC" w15:done="0"/>
  <w15:commentEx w15:paraId="67AE1E96" w15:done="0"/>
  <w15:commentEx w15:paraId="37397AC2" w15:paraIdParent="67AE1E96" w15:done="0"/>
  <w15:commentEx w15:paraId="0713D2B3" w15:done="0"/>
  <w15:commentEx w15:paraId="309801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D02E9" w16cex:dateUtc="2021-04-22T20:25:00Z"/>
  <w16cex:commentExtensible w16cex:durableId="242D0545" w16cex:dateUtc="2021-04-22T20:35:00Z"/>
  <w16cex:commentExtensible w16cex:durableId="2411402D" w16cex:dateUtc="2021-04-02T14:03:00Z"/>
  <w16cex:commentExtensible w16cex:durableId="242D0344" w16cex:dateUtc="2021-04-22T2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7A9D2D" w16cid:durableId="242D023F"/>
  <w16cid:commentId w16cid:paraId="471CF8B4" w16cid:durableId="242D02E9"/>
  <w16cid:commentId w16cid:paraId="3A7879AC" w16cid:durableId="242D0545"/>
  <w16cid:commentId w16cid:paraId="67AE1E96" w16cid:durableId="2411402D"/>
  <w16cid:commentId w16cid:paraId="37397AC2" w16cid:durableId="242D0344"/>
  <w16cid:commentId w16cid:paraId="0713D2B3" w16cid:durableId="242D0241"/>
  <w16cid:commentId w16cid:paraId="309801F1" w16cid:durableId="242D02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766C"/>
    <w:multiLevelType w:val="hybridMultilevel"/>
    <w:tmpl w:val="3F88C8E6"/>
    <w:lvl w:ilvl="0" w:tplc="0164B7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wen.Liu">
    <w15:presenceInfo w15:providerId="None" w15:userId="Owen.Liu"/>
  </w15:person>
  <w15:person w15:author="Leena Riekkola">
    <w15:presenceInfo w15:providerId="Windows Live" w15:userId="be61785add6a316f"/>
  </w15:person>
  <w15:person w15:author="jameal samhouri">
    <w15:presenceInfo w15:providerId="Windows Live" w15:userId="ef97de3db41021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BAF"/>
    <w:rsid w:val="00042111"/>
    <w:rsid w:val="000C4812"/>
    <w:rsid w:val="001F5981"/>
    <w:rsid w:val="00373E05"/>
    <w:rsid w:val="004119A3"/>
    <w:rsid w:val="005D6503"/>
    <w:rsid w:val="006A60E5"/>
    <w:rsid w:val="006B4124"/>
    <w:rsid w:val="00705EB3"/>
    <w:rsid w:val="00727052"/>
    <w:rsid w:val="00756C0E"/>
    <w:rsid w:val="00805785"/>
    <w:rsid w:val="008504B7"/>
    <w:rsid w:val="00862E8E"/>
    <w:rsid w:val="009703AB"/>
    <w:rsid w:val="009B4BAF"/>
    <w:rsid w:val="00A15724"/>
    <w:rsid w:val="00A45B26"/>
    <w:rsid w:val="00A86D7A"/>
    <w:rsid w:val="00B062B0"/>
    <w:rsid w:val="00C47158"/>
    <w:rsid w:val="00D95A5B"/>
    <w:rsid w:val="00DD487F"/>
    <w:rsid w:val="00E507D9"/>
    <w:rsid w:val="00FA34AF"/>
    <w:rsid w:val="00FD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C441"/>
  <w15:chartTrackingRefBased/>
  <w15:docId w15:val="{8C70774E-EB6B-724E-9C6B-6227FA25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6D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D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D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D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D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0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0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jameal samhouri</dc:creator>
  <cp:keywords/>
  <dc:description/>
  <cp:lastModifiedBy>Leena Riekkola</cp:lastModifiedBy>
  <cp:revision>5</cp:revision>
  <dcterms:created xsi:type="dcterms:W3CDTF">2021-04-22T20:24:00Z</dcterms:created>
  <dcterms:modified xsi:type="dcterms:W3CDTF">2021-04-22T20:42:00Z</dcterms:modified>
</cp:coreProperties>
</file>