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508EC1" w14:textId="77777777" w:rsidR="00CB2AE0" w:rsidRDefault="002D5A41">
      <w:r>
        <w:t>Write-up/pseudocode of function fo</w:t>
      </w:r>
      <w:r w:rsidR="00CD421F">
        <w:t xml:space="preserve">r shifting CA DC fishing effort: </w:t>
      </w:r>
      <w:proofErr w:type="spellStart"/>
      <w:r w:rsidR="00CD421F">
        <w:t>effort_</w:t>
      </w:r>
      <w:proofErr w:type="gramStart"/>
      <w:r w:rsidR="00CD421F">
        <w:t>mgmt</w:t>
      </w:r>
      <w:proofErr w:type="spellEnd"/>
      <w:r w:rsidR="008744A6">
        <w:t>(</w:t>
      </w:r>
      <w:proofErr w:type="gramEnd"/>
      <w:r w:rsidR="008744A6">
        <w:t>)</w:t>
      </w:r>
      <w:r w:rsidR="00CD421F">
        <w:t xml:space="preserve"> in </w:t>
      </w:r>
      <w:proofErr w:type="spellStart"/>
      <w:r w:rsidR="00CD421F">
        <w:t>Funcs_management_scenarios.R</w:t>
      </w:r>
      <w:proofErr w:type="spellEnd"/>
      <w:r w:rsidR="00CD421F">
        <w:t>)</w:t>
      </w:r>
    </w:p>
    <w:p w14:paraId="11814BFF" w14:textId="77777777" w:rsidR="002D5A41" w:rsidRDefault="002D5A41">
      <w:r>
        <w:t>Sam Woodman, April 2020</w:t>
      </w:r>
    </w:p>
    <w:p w14:paraId="284D2CDC" w14:textId="77777777" w:rsidR="002D5A41" w:rsidRDefault="002D5A41"/>
    <w:p w14:paraId="33BEC8BE" w14:textId="77777777" w:rsidR="00296CF3" w:rsidRPr="00296CF3" w:rsidRDefault="00296CF3">
      <w:pPr>
        <w:rPr>
          <w:b/>
        </w:rPr>
      </w:pPr>
      <w:r w:rsidRPr="00296CF3">
        <w:rPr>
          <w:b/>
        </w:rPr>
        <w:t>General</w:t>
      </w:r>
    </w:p>
    <w:p w14:paraId="3927EC2D" w14:textId="722557AC" w:rsidR="00296CF3" w:rsidRDefault="00296CF3" w:rsidP="00296CF3">
      <w:pPr>
        <w:pStyle w:val="ListParagraph"/>
        <w:numPr>
          <w:ilvl w:val="0"/>
          <w:numId w:val="2"/>
        </w:numPr>
      </w:pPr>
      <w:r>
        <w:t>The minimum season start date is defined Nov 15 for region “</w:t>
      </w:r>
      <w:proofErr w:type="spellStart"/>
      <w:r>
        <w:t>CenCA</w:t>
      </w:r>
      <w:proofErr w:type="spellEnd"/>
      <w:r>
        <w:t>”, and Dec 1 for all other regions</w:t>
      </w:r>
      <w:ins w:id="0" w:author="Jameal Samhouri" w:date="2020-04-20T07:28:00Z">
        <w:r w:rsidR="00A43799">
          <w:t xml:space="preserve">. </w:t>
        </w:r>
        <w:proofErr w:type="gramStart"/>
        <w:r w:rsidR="00A43799">
          <w:t>So</w:t>
        </w:r>
        <w:proofErr w:type="gramEnd"/>
        <w:r w:rsidR="00A43799">
          <w:t xml:space="preserve"> this function is appli</w:t>
        </w:r>
      </w:ins>
      <w:ins w:id="1" w:author="Jameal Samhouri" w:date="2020-04-20T07:29:00Z">
        <w:r w:rsidR="00A43799">
          <w:t xml:space="preserve">cable to </w:t>
        </w:r>
        <w:commentRangeStart w:id="2"/>
        <w:r w:rsidR="00A43799">
          <w:t>California only.</w:t>
        </w:r>
      </w:ins>
      <w:commentRangeEnd w:id="2"/>
      <w:r w:rsidR="00FE2F5F">
        <w:rPr>
          <w:rStyle w:val="CommentReference"/>
        </w:rPr>
        <w:commentReference w:id="2"/>
      </w:r>
    </w:p>
    <w:p w14:paraId="4B9C5B4E" w14:textId="77777777" w:rsidR="00296CF3" w:rsidRDefault="00B13B94" w:rsidP="00296CF3">
      <w:pPr>
        <w:pStyle w:val="ListParagraph"/>
        <w:numPr>
          <w:ilvl w:val="1"/>
          <w:numId w:val="2"/>
        </w:numPr>
      </w:pPr>
      <w:r>
        <w:t xml:space="preserve">NOTE: </w:t>
      </w:r>
      <w:r w:rsidR="00296CF3">
        <w:t>There are 1797 total records (of 129282) that have dates before their region’s minimum season start date. The dates for these records are changed to the minimum season start date</w:t>
      </w:r>
    </w:p>
    <w:p w14:paraId="48679AD3" w14:textId="77777777" w:rsidR="00386B35" w:rsidRDefault="00386B35" w:rsidP="00386B35">
      <w:pPr>
        <w:pStyle w:val="ListParagraph"/>
        <w:numPr>
          <w:ilvl w:val="0"/>
          <w:numId w:val="2"/>
        </w:numPr>
      </w:pPr>
      <w:r>
        <w:t>The regional end dates are July 15 for region “</w:t>
      </w:r>
      <w:proofErr w:type="spellStart"/>
      <w:r>
        <w:t>CenCA</w:t>
      </w:r>
      <w:proofErr w:type="spellEnd"/>
      <w:r>
        <w:t>”, and July 31 for all other regions</w:t>
      </w:r>
    </w:p>
    <w:p w14:paraId="49AB622D" w14:textId="77777777" w:rsidR="002D5A41" w:rsidRDefault="002D5A41" w:rsidP="002D5A41"/>
    <w:p w14:paraId="4EE223CD" w14:textId="77777777" w:rsidR="002D5A41" w:rsidRPr="00296CF3" w:rsidRDefault="002D5A41" w:rsidP="002D5A41">
      <w:pPr>
        <w:rPr>
          <w:b/>
        </w:rPr>
      </w:pPr>
      <w:r w:rsidRPr="00296CF3">
        <w:rPr>
          <w:b/>
        </w:rPr>
        <w:t>Delayed opening</w:t>
      </w:r>
    </w:p>
    <w:p w14:paraId="548445F0" w14:textId="77777777" w:rsidR="0091513A" w:rsidRDefault="00257371" w:rsidP="002D5A41">
      <w:pPr>
        <w:pStyle w:val="ListParagraph"/>
        <w:numPr>
          <w:ilvl w:val="0"/>
          <w:numId w:val="2"/>
        </w:numPr>
      </w:pPr>
      <w:r>
        <w:t>F</w:t>
      </w:r>
      <w:r w:rsidR="0091513A">
        <w:t>ilter for the region to be delayed (</w:t>
      </w:r>
      <w:r w:rsidR="008F61E8">
        <w:t>other</w:t>
      </w:r>
      <w:r w:rsidR="0091513A">
        <w:t xml:space="preserve"> data will be added back in at the end)</w:t>
      </w:r>
    </w:p>
    <w:p w14:paraId="717BF98D" w14:textId="77777777" w:rsidR="002D5A41" w:rsidRDefault="002D5A41" w:rsidP="002D5A41">
      <w:pPr>
        <w:pStyle w:val="ListParagraph"/>
        <w:numPr>
          <w:ilvl w:val="0"/>
          <w:numId w:val="2"/>
        </w:numPr>
      </w:pPr>
      <w:r>
        <w:t>For each crab fishing season + region, determine</w:t>
      </w:r>
      <w:r w:rsidR="005F2824">
        <w:t>/calculate</w:t>
      </w:r>
      <w:r>
        <w:t>:</w:t>
      </w:r>
    </w:p>
    <w:p w14:paraId="3C218F9B" w14:textId="26E2E5A9" w:rsidR="00AF139B" w:rsidRDefault="00AF139B" w:rsidP="00AF139B">
      <w:pPr>
        <w:pStyle w:val="ListParagraph"/>
        <w:numPr>
          <w:ilvl w:val="1"/>
          <w:numId w:val="2"/>
        </w:numPr>
      </w:pPr>
      <w:r>
        <w:t xml:space="preserve">1) </w:t>
      </w:r>
      <w:r w:rsidR="007251C8">
        <w:t>Original opening: t</w:t>
      </w:r>
      <w:r>
        <w:t>he date of the season opening (the first day with data using original data)</w:t>
      </w:r>
    </w:p>
    <w:p w14:paraId="6E8F1109" w14:textId="228D6EDD" w:rsidR="00AF139B" w:rsidRDefault="00AF139B" w:rsidP="00AF139B">
      <w:pPr>
        <w:pStyle w:val="ListParagraph"/>
        <w:numPr>
          <w:ilvl w:val="1"/>
          <w:numId w:val="2"/>
        </w:numPr>
      </w:pPr>
      <w:r>
        <w:t xml:space="preserve">2) </w:t>
      </w:r>
      <w:r w:rsidR="007251C8">
        <w:t>Original closing: t</w:t>
      </w:r>
      <w:r>
        <w:t xml:space="preserve">he date of the season </w:t>
      </w:r>
      <w:r w:rsidR="007251C8">
        <w:t>closing</w:t>
      </w:r>
      <w:r>
        <w:t xml:space="preserve"> (the last day with data using original data)</w:t>
      </w:r>
    </w:p>
    <w:p w14:paraId="018D7D69" w14:textId="77777777" w:rsidR="002D5A41" w:rsidRDefault="00AF139B" w:rsidP="00AF139B">
      <w:pPr>
        <w:pStyle w:val="ListParagraph"/>
        <w:ind w:left="1440"/>
      </w:pPr>
      <w:r>
        <w:t>3</w:t>
      </w:r>
      <w:r w:rsidR="002D5A41">
        <w:t xml:space="preserve">) </w:t>
      </w:r>
      <w:r w:rsidR="007251C8">
        <w:t>Management opening: t</w:t>
      </w:r>
      <w:r w:rsidR="002D5A41">
        <w:t>he date the season would open under the provided management scenario</w:t>
      </w:r>
    </w:p>
    <w:p w14:paraId="2C10D16E" w14:textId="77777777" w:rsidR="002D5A41" w:rsidRDefault="00AF139B" w:rsidP="002D5A41">
      <w:pPr>
        <w:pStyle w:val="ListParagraph"/>
        <w:numPr>
          <w:ilvl w:val="1"/>
          <w:numId w:val="2"/>
        </w:numPr>
      </w:pPr>
      <w:r>
        <w:t>4</w:t>
      </w:r>
      <w:r w:rsidR="002D5A41">
        <w:t xml:space="preserve">) </w:t>
      </w:r>
      <w:r w:rsidR="007251C8">
        <w:t>“</w:t>
      </w:r>
      <w:proofErr w:type="spellStart"/>
      <w:r w:rsidR="007251C8">
        <w:t>season_days_delayed</w:t>
      </w:r>
      <w:proofErr w:type="spellEnd"/>
      <w:r w:rsidR="007251C8">
        <w:t xml:space="preserve">”: </w:t>
      </w:r>
      <w:r w:rsidR="00E75F6D">
        <w:t>(</w:t>
      </w:r>
      <w:r>
        <w:t>3</w:t>
      </w:r>
      <w:r w:rsidR="00E75F6D">
        <w:t>)</w:t>
      </w:r>
      <w:r w:rsidR="002D5A41">
        <w:t xml:space="preserve"> – </w:t>
      </w:r>
      <w:r w:rsidR="00E75F6D">
        <w:t>(</w:t>
      </w:r>
      <w:r w:rsidR="002D5A41">
        <w:t>1</w:t>
      </w:r>
      <w:r w:rsidR="00E75F6D">
        <w:t>)</w:t>
      </w:r>
      <w:r w:rsidR="002D5A41">
        <w:t>, i.e. the number of days that the season</w:t>
      </w:r>
      <w:r w:rsidR="00657314">
        <w:t xml:space="preserve"> opening</w:t>
      </w:r>
      <w:r w:rsidR="002D5A41">
        <w:t xml:space="preserve"> </w:t>
      </w:r>
      <w:r w:rsidR="00296CF3">
        <w:t>is delayed in that region under th</w:t>
      </w:r>
      <w:r w:rsidR="007251C8">
        <w:t>e provided management scenario</w:t>
      </w:r>
    </w:p>
    <w:p w14:paraId="1C3F29DA" w14:textId="77777777" w:rsidR="002D5A41" w:rsidRDefault="002D5A41" w:rsidP="002D5A41">
      <w:pPr>
        <w:pStyle w:val="ListParagraph"/>
        <w:numPr>
          <w:ilvl w:val="0"/>
          <w:numId w:val="2"/>
        </w:numPr>
      </w:pPr>
      <w:r>
        <w:t xml:space="preserve">Join </w:t>
      </w:r>
      <w:r w:rsidR="00296CF3">
        <w:t xml:space="preserve">the </w:t>
      </w:r>
      <w:r w:rsidR="001133A5">
        <w:t xml:space="preserve">filtered </w:t>
      </w:r>
      <w:r w:rsidR="00296CF3">
        <w:t>fishing data and ^</w:t>
      </w:r>
      <w:r w:rsidR="00B13B94">
        <w:t>, by r</w:t>
      </w:r>
      <w:r w:rsidR="004B5C5E">
        <w:t>egion and crab season</w:t>
      </w:r>
    </w:p>
    <w:p w14:paraId="3E355AB6" w14:textId="77777777" w:rsidR="00CA05BD" w:rsidRDefault="00E75F6D" w:rsidP="002D5A41">
      <w:pPr>
        <w:pStyle w:val="ListParagraph"/>
        <w:numPr>
          <w:ilvl w:val="0"/>
          <w:numId w:val="2"/>
        </w:numPr>
      </w:pPr>
      <w:r>
        <w:t>Shift fishing data</w:t>
      </w:r>
      <w:r w:rsidR="00CA05BD">
        <w:t xml:space="preserve"> dates</w:t>
      </w:r>
    </w:p>
    <w:p w14:paraId="1FE5D764" w14:textId="77777777" w:rsidR="00E75F6D" w:rsidRDefault="00CA05BD" w:rsidP="00CA05BD">
      <w:pPr>
        <w:pStyle w:val="ListParagraph"/>
        <w:numPr>
          <w:ilvl w:val="1"/>
          <w:numId w:val="2"/>
        </w:numPr>
      </w:pPr>
      <w:r>
        <w:t xml:space="preserve">If the season was delayed (i.e. </w:t>
      </w:r>
      <w:proofErr w:type="spellStart"/>
      <w:r>
        <w:t>season_days_delayed</w:t>
      </w:r>
      <w:proofErr w:type="spellEnd"/>
      <w:r>
        <w:t xml:space="preserve"> &gt; 0)</w:t>
      </w:r>
      <w:r w:rsidR="00A63E44">
        <w:t xml:space="preserve"> for that </w:t>
      </w:r>
      <w:r w:rsidR="00B13B94">
        <w:t>r</w:t>
      </w:r>
      <w:r w:rsidR="00A63E44">
        <w:t>egion/crab season</w:t>
      </w:r>
      <w:r>
        <w:t>:</w:t>
      </w:r>
    </w:p>
    <w:p w14:paraId="4F84DC43" w14:textId="77777777" w:rsidR="00E75F6D" w:rsidRDefault="00E75F6D" w:rsidP="00CA05BD">
      <w:pPr>
        <w:pStyle w:val="ListParagraph"/>
        <w:numPr>
          <w:ilvl w:val="2"/>
          <w:numId w:val="2"/>
        </w:numPr>
      </w:pPr>
      <w:r>
        <w:t>Lag:</w:t>
      </w:r>
      <w:r w:rsidR="00CA05BD">
        <w:t xml:space="preserve"> shi</w:t>
      </w:r>
      <w:r>
        <w:t xml:space="preserve">ft all records for that </w:t>
      </w:r>
      <w:r w:rsidR="00B13B94">
        <w:t>r</w:t>
      </w:r>
      <w:r>
        <w:t>egion/crab season forward</w:t>
      </w:r>
      <w:r w:rsidR="003F454C">
        <w:t xml:space="preserve"> in time by </w:t>
      </w:r>
      <w:proofErr w:type="spellStart"/>
      <w:r>
        <w:t>season_days_delayed</w:t>
      </w:r>
      <w:proofErr w:type="spellEnd"/>
    </w:p>
    <w:p w14:paraId="3702D460" w14:textId="77777777" w:rsidR="00E75F6D" w:rsidRDefault="00E75F6D" w:rsidP="00CA05BD">
      <w:pPr>
        <w:pStyle w:val="ListParagraph"/>
        <w:numPr>
          <w:ilvl w:val="2"/>
          <w:numId w:val="2"/>
        </w:numPr>
      </w:pPr>
      <w:r>
        <w:t>Pile:</w:t>
      </w:r>
      <w:r w:rsidR="00CA05BD" w:rsidRPr="00CA05BD">
        <w:t xml:space="preserve"> </w:t>
      </w:r>
      <w:r w:rsidR="00CA05BD">
        <w:t xml:space="preserve">shift records that came before the provided start date forward </w:t>
      </w:r>
      <w:r w:rsidR="00A63E44">
        <w:t xml:space="preserve">in time </w:t>
      </w:r>
      <w:r w:rsidR="00CA05BD">
        <w:t xml:space="preserve">by </w:t>
      </w:r>
      <w:proofErr w:type="spellStart"/>
      <w:r w:rsidR="00CA05BD">
        <w:t>season_days_delayed</w:t>
      </w:r>
      <w:proofErr w:type="spellEnd"/>
    </w:p>
    <w:p w14:paraId="029A3F25" w14:textId="77777777" w:rsidR="00CA05BD" w:rsidRDefault="00CA05BD" w:rsidP="00CA05BD">
      <w:pPr>
        <w:pStyle w:val="ListParagraph"/>
        <w:numPr>
          <w:ilvl w:val="0"/>
          <w:numId w:val="2"/>
        </w:numPr>
      </w:pPr>
      <w:r>
        <w:t>Redistribute effort</w:t>
      </w:r>
      <w:r w:rsidR="00EA70EB">
        <w:t xml:space="preserve"> using:</w:t>
      </w:r>
    </w:p>
    <w:p w14:paraId="727520DE" w14:textId="77777777" w:rsidR="00B13B94" w:rsidRDefault="00CA05BD" w:rsidP="00B13B94">
      <w:pPr>
        <w:pStyle w:val="ListParagraph"/>
        <w:numPr>
          <w:ilvl w:val="1"/>
          <w:numId w:val="2"/>
        </w:numPr>
      </w:pPr>
      <w:r>
        <w:t>Temporal fidelity</w:t>
      </w:r>
      <w:r w:rsidR="00B13B94">
        <w:t>:</w:t>
      </w:r>
    </w:p>
    <w:p w14:paraId="127AC7DC" w14:textId="1D662229" w:rsidR="00012E13" w:rsidRDefault="00272D1B" w:rsidP="00012E13">
      <w:pPr>
        <w:pStyle w:val="ListParagraph"/>
        <w:numPr>
          <w:ilvl w:val="2"/>
          <w:numId w:val="2"/>
        </w:numPr>
      </w:pPr>
      <w:r>
        <w:t>Get our</w:t>
      </w:r>
      <w:r w:rsidR="00012E13">
        <w:t xml:space="preserve"> </w:t>
      </w:r>
      <w:commentRangeStart w:id="4"/>
      <w:commentRangeStart w:id="5"/>
      <w:r w:rsidR="00012E13">
        <w:t>3 ‘types’</w:t>
      </w:r>
      <w:r>
        <w:t xml:space="preserve"> of effort</w:t>
      </w:r>
      <w:commentRangeEnd w:id="4"/>
      <w:r w:rsidR="0083034E">
        <w:rPr>
          <w:rStyle w:val="CommentReference"/>
        </w:rPr>
        <w:commentReference w:id="4"/>
      </w:r>
      <w:commentRangeEnd w:id="5"/>
      <w:r w:rsidR="00FE2F5F">
        <w:rPr>
          <w:rStyle w:val="CommentReference"/>
        </w:rPr>
        <w:commentReference w:id="5"/>
      </w:r>
      <w:r w:rsidR="00012E13">
        <w:t xml:space="preserve">: </w:t>
      </w:r>
      <w:ins w:id="6" w:author="Sam Woodman" w:date="2020-04-20T13:58:00Z">
        <w:r w:rsidR="00FE2F5F">
          <w:t xml:space="preserve">1) </w:t>
        </w:r>
      </w:ins>
      <w:r w:rsidR="00012E13">
        <w:t xml:space="preserve">effort to redistribute with ‘base values’ (see below), 2) </w:t>
      </w:r>
      <w:commentRangeStart w:id="7"/>
      <w:commentRangeStart w:id="8"/>
      <w:r w:rsidR="00012E13">
        <w:t>effort to redistribute without ‘base values’</w:t>
      </w:r>
      <w:commentRangeEnd w:id="7"/>
      <w:r w:rsidR="00A43799">
        <w:rPr>
          <w:rStyle w:val="CommentReference"/>
        </w:rPr>
        <w:commentReference w:id="7"/>
      </w:r>
      <w:commentRangeEnd w:id="8"/>
      <w:r w:rsidR="00FE2F5F">
        <w:rPr>
          <w:rStyle w:val="CommentReference"/>
        </w:rPr>
        <w:commentReference w:id="8"/>
      </w:r>
      <w:r w:rsidR="00012E13">
        <w:t>, and 3) effort that does not need to be redistributed (e.g. effort that occurred after the management start date when using the “pile” method)</w:t>
      </w:r>
    </w:p>
    <w:p w14:paraId="0B51F9FF" w14:textId="77777777" w:rsidR="00012E13" w:rsidRDefault="00012E13" w:rsidP="00272D1B">
      <w:pPr>
        <w:pStyle w:val="ListParagraph"/>
        <w:numPr>
          <w:ilvl w:val="3"/>
          <w:numId w:val="2"/>
        </w:numPr>
      </w:pPr>
      <w:r>
        <w:t xml:space="preserve">Base values are the data needed to inform the redistribution of effort. For instance, if there is effort </w:t>
      </w:r>
      <w:proofErr w:type="gramStart"/>
      <w:r>
        <w:t>being moved</w:t>
      </w:r>
      <w:proofErr w:type="gramEnd"/>
      <w:r>
        <w:t xml:space="preserve"> from November to December, the data in December that will inform the redistribution of the shifted November values are the ‘base values’</w:t>
      </w:r>
      <w:r w:rsidR="00272D1B">
        <w:t>.</w:t>
      </w:r>
      <w:r>
        <w:t xml:space="preserve"> </w:t>
      </w:r>
    </w:p>
    <w:p w14:paraId="62F07284" w14:textId="77777777" w:rsidR="00B479C0" w:rsidRDefault="009C38B1" w:rsidP="00B479C0">
      <w:pPr>
        <w:pStyle w:val="ListParagraph"/>
        <w:numPr>
          <w:ilvl w:val="2"/>
          <w:numId w:val="2"/>
        </w:numPr>
      </w:pPr>
      <w:r>
        <w:t>Next</w:t>
      </w:r>
      <w:r w:rsidR="007C1C9D">
        <w:t>,</w:t>
      </w:r>
      <w:r>
        <w:t xml:space="preserve"> </w:t>
      </w:r>
      <w:r w:rsidR="00272D1B">
        <w:t xml:space="preserve">use the base values to </w:t>
      </w:r>
      <w:r>
        <w:t>get the percent of the redistributed effort that should go in each grid cell</w:t>
      </w:r>
      <w:r w:rsidR="00CB5724">
        <w:t xml:space="preserve"> as follows</w:t>
      </w:r>
      <w:r w:rsidR="007C1C9D">
        <w:t xml:space="preserve">. </w:t>
      </w:r>
      <w:r w:rsidR="00B479C0">
        <w:t>Specifically,</w:t>
      </w:r>
      <w:r w:rsidR="007E5C57">
        <w:t xml:space="preserve"> </w:t>
      </w:r>
      <w:r w:rsidR="00EC2460">
        <w:t xml:space="preserve">divide </w:t>
      </w:r>
      <w:r w:rsidR="00EE0C33">
        <w:t xml:space="preserve">the effort </w:t>
      </w:r>
      <w:r w:rsidR="00EC2460">
        <w:t xml:space="preserve">values </w:t>
      </w:r>
      <w:r w:rsidR="00EE0C33">
        <w:t>of the variable we’re using to calculate the redistribution percentages (</w:t>
      </w:r>
      <w:r w:rsidR="007E5C57">
        <w:t xml:space="preserve">i.e. </w:t>
      </w:r>
      <w:proofErr w:type="spellStart"/>
      <w:r w:rsidR="007E5C57">
        <w:t>var_perc</w:t>
      </w:r>
      <w:proofErr w:type="spellEnd"/>
      <w:r w:rsidR="007E5C57">
        <w:t xml:space="preserve">, </w:t>
      </w:r>
      <w:r w:rsidR="00EE0C33">
        <w:t xml:space="preserve">currently </w:t>
      </w:r>
      <w:r w:rsidR="00B479C0">
        <w:t xml:space="preserve">hard-coded to be </w:t>
      </w:r>
      <w:proofErr w:type="spellStart"/>
      <w:r w:rsidR="00EE0C33">
        <w:t>Num_DCRB_VMS_pings</w:t>
      </w:r>
      <w:proofErr w:type="spellEnd"/>
      <w:r w:rsidR="00EC2460">
        <w:t>)</w:t>
      </w:r>
      <w:r w:rsidR="00EE0C33">
        <w:t xml:space="preserve">, </w:t>
      </w:r>
      <w:r w:rsidR="00EC2460">
        <w:t xml:space="preserve">by the sum of </w:t>
      </w:r>
      <w:proofErr w:type="spellStart"/>
      <w:r w:rsidR="00EC2460">
        <w:t>var_perc</w:t>
      </w:r>
      <w:proofErr w:type="spellEnd"/>
      <w:r w:rsidR="007E5C57">
        <w:t xml:space="preserve"> </w:t>
      </w:r>
      <w:r w:rsidR="00EC2460">
        <w:t xml:space="preserve">(grouped by </w:t>
      </w:r>
      <w:r w:rsidR="007E5C57">
        <w:t xml:space="preserve">region/crab </w:t>
      </w:r>
      <w:r w:rsidR="00EC2460">
        <w:t>season)</w:t>
      </w:r>
      <w:r>
        <w:t xml:space="preserve">. </w:t>
      </w:r>
    </w:p>
    <w:p w14:paraId="3D662BB6" w14:textId="77777777" w:rsidR="00B479C0" w:rsidRDefault="00B479C0" w:rsidP="00B479C0">
      <w:pPr>
        <w:pStyle w:val="ListParagraph"/>
        <w:numPr>
          <w:ilvl w:val="3"/>
          <w:numId w:val="2"/>
        </w:numPr>
      </w:pPr>
      <w:r>
        <w:lastRenderedPageBreak/>
        <w:t>Base values are identified by filtering for records that came after the provided start date.</w:t>
      </w:r>
    </w:p>
    <w:p w14:paraId="13A7C554" w14:textId="77777777" w:rsidR="009C38B1" w:rsidRDefault="007C1C9D" w:rsidP="007C1C9D">
      <w:pPr>
        <w:pStyle w:val="ListParagraph"/>
        <w:numPr>
          <w:ilvl w:val="3"/>
          <w:numId w:val="2"/>
        </w:numPr>
      </w:pPr>
      <w:commentRangeStart w:id="9"/>
      <w:commentRangeStart w:id="10"/>
      <w:r>
        <w:t xml:space="preserve">For year-month-regions that data has been shifted into but that do not </w:t>
      </w:r>
      <w:r w:rsidR="00B479C0">
        <w:t>have base values</w:t>
      </w:r>
      <w:r>
        <w:t>, the data is not redistributed spatially</w:t>
      </w:r>
      <w:commentRangeEnd w:id="9"/>
      <w:r w:rsidR="00A43799">
        <w:rPr>
          <w:rStyle w:val="CommentReference"/>
        </w:rPr>
        <w:commentReference w:id="9"/>
      </w:r>
      <w:commentRangeEnd w:id="10"/>
      <w:r w:rsidR="00FE2F5F">
        <w:rPr>
          <w:rStyle w:val="CommentReference"/>
        </w:rPr>
        <w:commentReference w:id="10"/>
      </w:r>
    </w:p>
    <w:p w14:paraId="2649E3AF" w14:textId="77777777" w:rsidR="00CB5724" w:rsidRDefault="00CB5724" w:rsidP="00203496">
      <w:pPr>
        <w:pStyle w:val="ListParagraph"/>
        <w:numPr>
          <w:ilvl w:val="2"/>
          <w:numId w:val="2"/>
        </w:numPr>
      </w:pPr>
      <w:r>
        <w:t xml:space="preserve">Final steps: </w:t>
      </w:r>
      <w:r w:rsidR="00203496">
        <w:t xml:space="preserve">Combine our three ‘types’ of effort, and group/sum by </w:t>
      </w:r>
      <w:proofErr w:type="spellStart"/>
      <w:r w:rsidR="00203496" w:rsidRPr="00203496">
        <w:t>crab_year</w:t>
      </w:r>
      <w:proofErr w:type="spellEnd"/>
      <w:r w:rsidR="00203496" w:rsidRPr="00203496">
        <w:t xml:space="preserve">, GRID5KM_ID, Region, </w:t>
      </w:r>
      <w:proofErr w:type="spellStart"/>
      <w:r w:rsidR="00203496" w:rsidRPr="00203496">
        <w:t>year_month</w:t>
      </w:r>
      <w:proofErr w:type="spellEnd"/>
      <w:r w:rsidR="00203496" w:rsidRPr="00203496">
        <w:t xml:space="preserve">, </w:t>
      </w:r>
      <w:r w:rsidR="00203496">
        <w:t xml:space="preserve">and </w:t>
      </w:r>
      <w:proofErr w:type="spellStart"/>
      <w:r w:rsidR="00203496" w:rsidRPr="00203496">
        <w:t>date_record</w:t>
      </w:r>
      <w:proofErr w:type="spellEnd"/>
      <w:r w:rsidR="00203496">
        <w:t>.</w:t>
      </w:r>
    </w:p>
    <w:p w14:paraId="7BB084F1" w14:textId="52BF41FB" w:rsidR="0029540D" w:rsidRDefault="00203496" w:rsidP="00203496">
      <w:pPr>
        <w:pStyle w:val="ListParagraph"/>
        <w:numPr>
          <w:ilvl w:val="2"/>
          <w:numId w:val="2"/>
        </w:numPr>
      </w:pPr>
      <w:r>
        <w:t xml:space="preserve">NOTE: because we are working with daily effort values but redistributing based on month, </w:t>
      </w:r>
      <w:r w:rsidR="0029540D">
        <w:t xml:space="preserve">effort </w:t>
      </w:r>
      <w:r>
        <w:t xml:space="preserve">that </w:t>
      </w:r>
      <w:proofErr w:type="gramStart"/>
      <w:r>
        <w:t xml:space="preserve">is </w:t>
      </w:r>
      <w:r w:rsidR="0029540D">
        <w:t>redistributed</w:t>
      </w:r>
      <w:proofErr w:type="gramEnd"/>
      <w:r w:rsidR="0029540D">
        <w:t xml:space="preserve"> </w:t>
      </w:r>
      <w:r>
        <w:t xml:space="preserve">according to both the spatial and temporal patterns of the base values, within each year-month. This </w:t>
      </w:r>
      <w:proofErr w:type="gramStart"/>
      <w:r>
        <w:t>could be avoided</w:t>
      </w:r>
      <w:proofErr w:type="gramEnd"/>
      <w:r>
        <w:t xml:space="preserve"> by determining base values/redistributing by day, but this seems </w:t>
      </w:r>
      <w:r w:rsidR="00A43799">
        <w:t xml:space="preserve">like </w:t>
      </w:r>
      <w:r>
        <w:t xml:space="preserve">it could </w:t>
      </w:r>
      <w:commentRangeStart w:id="11"/>
      <w:commentRangeStart w:id="12"/>
      <w:r>
        <w:t>raise more problems</w:t>
      </w:r>
      <w:commentRangeEnd w:id="11"/>
      <w:r w:rsidR="00A43799">
        <w:rPr>
          <w:rStyle w:val="CommentReference"/>
        </w:rPr>
        <w:commentReference w:id="11"/>
      </w:r>
      <w:commentRangeEnd w:id="12"/>
      <w:r w:rsidR="00FE2F5F">
        <w:rPr>
          <w:rStyle w:val="CommentReference"/>
        </w:rPr>
        <w:commentReference w:id="12"/>
      </w:r>
      <w:r>
        <w:t>. Also, this method and the current one will yield equivalent results once the effort are aggregated to a monthly level.</w:t>
      </w:r>
    </w:p>
    <w:p w14:paraId="3DE8FF9F" w14:textId="77777777" w:rsidR="00CA05BD" w:rsidRDefault="00CA05BD" w:rsidP="00CA05BD">
      <w:pPr>
        <w:pStyle w:val="ListParagraph"/>
        <w:numPr>
          <w:ilvl w:val="1"/>
          <w:numId w:val="2"/>
        </w:numPr>
      </w:pPr>
      <w:r>
        <w:t>Spatial fidelity</w:t>
      </w:r>
    </w:p>
    <w:p w14:paraId="2EA34A29" w14:textId="0E530903" w:rsidR="00CA05BD" w:rsidRDefault="00CA05BD" w:rsidP="00CA05BD">
      <w:pPr>
        <w:pStyle w:val="ListParagraph"/>
        <w:numPr>
          <w:ilvl w:val="2"/>
          <w:numId w:val="2"/>
        </w:numPr>
      </w:pPr>
      <w:r>
        <w:t>The records that are shifted forward stay in their grid cells, i.e. maintain spatial fidelity</w:t>
      </w:r>
      <w:r w:rsidR="000C3B04">
        <w:t xml:space="preserve">. No additional work is </w:t>
      </w:r>
      <w:r w:rsidR="00F0668A">
        <w:t>needed</w:t>
      </w:r>
    </w:p>
    <w:p w14:paraId="4960C0BD" w14:textId="77777777" w:rsidR="006E6036" w:rsidRDefault="00A466D9" w:rsidP="006E6036">
      <w:pPr>
        <w:pStyle w:val="ListParagraph"/>
        <w:numPr>
          <w:ilvl w:val="0"/>
          <w:numId w:val="2"/>
        </w:numPr>
      </w:pPr>
      <w:r>
        <w:t>Final steps</w:t>
      </w:r>
    </w:p>
    <w:p w14:paraId="1FCEF531" w14:textId="77777777" w:rsidR="006E6036" w:rsidRDefault="005C04B6" w:rsidP="006E6036">
      <w:pPr>
        <w:pStyle w:val="ListParagraph"/>
        <w:numPr>
          <w:ilvl w:val="1"/>
          <w:numId w:val="2"/>
        </w:numPr>
      </w:pPr>
      <w:r>
        <w:t>We check</w:t>
      </w:r>
      <w:r w:rsidR="006E6036">
        <w:t xml:space="preserve"> that none of the records were shifted into a new crab season</w:t>
      </w:r>
    </w:p>
    <w:p w14:paraId="61A12D2B" w14:textId="77777777" w:rsidR="00B37EA2" w:rsidRDefault="00A466D9" w:rsidP="00A466D9">
      <w:pPr>
        <w:pStyle w:val="ListParagraph"/>
        <w:numPr>
          <w:ilvl w:val="1"/>
          <w:numId w:val="2"/>
        </w:numPr>
      </w:pPr>
      <w:r>
        <w:t xml:space="preserve"> </w:t>
      </w:r>
      <w:r w:rsidR="00B37EA2">
        <w:t>‘Add back in’ effort that was not delayed (</w:t>
      </w:r>
      <w:r w:rsidR="00162083">
        <w:t xml:space="preserve">the effort </w:t>
      </w:r>
      <w:r w:rsidR="00B37EA2">
        <w:t>that was filtered out at the start</w:t>
      </w:r>
      <w:r w:rsidR="00411E89">
        <w:t xml:space="preserve"> of this section</w:t>
      </w:r>
      <w:r w:rsidR="00B37EA2">
        <w:t>)</w:t>
      </w:r>
    </w:p>
    <w:p w14:paraId="7F4EB8B0" w14:textId="77777777" w:rsidR="002D5A41" w:rsidRDefault="002D5A41" w:rsidP="002D5A41"/>
    <w:p w14:paraId="0A1031A0" w14:textId="77777777" w:rsidR="002D5A41" w:rsidRDefault="002D5A41" w:rsidP="002D5A41"/>
    <w:p w14:paraId="2A4C7A01" w14:textId="77777777" w:rsidR="002D5A41" w:rsidRDefault="002D5A41" w:rsidP="002D5A41">
      <w:pPr>
        <w:rPr>
          <w:b/>
        </w:rPr>
      </w:pPr>
      <w:r w:rsidRPr="00296CF3">
        <w:rPr>
          <w:b/>
        </w:rPr>
        <w:t>Early closure</w:t>
      </w:r>
    </w:p>
    <w:p w14:paraId="52F138A7" w14:textId="77777777" w:rsidR="00AB5219" w:rsidRDefault="00AB5219" w:rsidP="00AB5219">
      <w:pPr>
        <w:pStyle w:val="ListParagraph"/>
        <w:numPr>
          <w:ilvl w:val="0"/>
          <w:numId w:val="3"/>
        </w:numPr>
      </w:pPr>
      <w:r>
        <w:t>For early closures, we assume that if all Regions are closed, the effort is simply removed and not redistributed backwards in time. If only certain regions are closed, e.g. BIAs or Central CA, then the effort from those areas may be either removed or redistributed to regions that remained open.</w:t>
      </w:r>
    </w:p>
    <w:p w14:paraId="0B1732AB" w14:textId="77777777" w:rsidR="00130869" w:rsidRDefault="00B37EA2" w:rsidP="00130869">
      <w:pPr>
        <w:pStyle w:val="ListParagraph"/>
        <w:numPr>
          <w:ilvl w:val="0"/>
          <w:numId w:val="3"/>
        </w:numPr>
      </w:pPr>
      <w:r>
        <w:t>For each crab fishing season + region, determine</w:t>
      </w:r>
      <w:r w:rsidR="00130869">
        <w:t xml:space="preserve"> the m</w:t>
      </w:r>
      <w:r>
        <w:t xml:space="preserve">anagement </w:t>
      </w:r>
      <w:r w:rsidR="0008205E">
        <w:t>closing</w:t>
      </w:r>
      <w:r w:rsidR="00130869">
        <w:t xml:space="preserve"> date, i.e.</w:t>
      </w:r>
      <w:r>
        <w:t xml:space="preserve"> the date the season would </w:t>
      </w:r>
      <w:r w:rsidR="0008205E">
        <w:t>close</w:t>
      </w:r>
      <w:r>
        <w:t xml:space="preserve"> under the provided management scenario</w:t>
      </w:r>
      <w:r w:rsidR="00130869">
        <w:t xml:space="preserve">. Then use this information to add a logical column indicating if each </w:t>
      </w:r>
      <w:r w:rsidR="00AB5219">
        <w:t xml:space="preserve">fishing </w:t>
      </w:r>
      <w:r w:rsidR="00130869">
        <w:t>record came after the management closing date (and thus will either be deleted or shifted in space)</w:t>
      </w:r>
    </w:p>
    <w:p w14:paraId="13FF6EFD" w14:textId="77777777" w:rsidR="00AB5219" w:rsidRDefault="00AB5219" w:rsidP="00130869">
      <w:pPr>
        <w:pStyle w:val="ListParagraph"/>
        <w:numPr>
          <w:ilvl w:val="0"/>
          <w:numId w:val="3"/>
        </w:numPr>
      </w:pPr>
      <w:r>
        <w:t xml:space="preserve">The closing date is applied across one of the following regions: BIAs, </w:t>
      </w:r>
      <w:proofErr w:type="spellStart"/>
      <w:r>
        <w:t>CenCA</w:t>
      </w:r>
      <w:proofErr w:type="spellEnd"/>
      <w:r>
        <w:t xml:space="preserve">, </w:t>
      </w:r>
      <w:proofErr w:type="spellStart"/>
      <w:r>
        <w:t>NorCA</w:t>
      </w:r>
      <w:proofErr w:type="spellEnd"/>
      <w:r>
        <w:t>, or All regions</w:t>
      </w:r>
    </w:p>
    <w:p w14:paraId="4951A179" w14:textId="77777777" w:rsidR="00AB5219" w:rsidRDefault="00AB5219" w:rsidP="00130869">
      <w:pPr>
        <w:pStyle w:val="ListParagraph"/>
        <w:numPr>
          <w:ilvl w:val="0"/>
          <w:numId w:val="3"/>
        </w:numPr>
      </w:pPr>
      <w:r>
        <w:t>The effort in the specified region(s) that come after the management closing date are processed using one of the following methods:</w:t>
      </w:r>
    </w:p>
    <w:p w14:paraId="5BAC7652" w14:textId="77777777" w:rsidR="00AB5219" w:rsidRDefault="00AB5219" w:rsidP="00AB5219">
      <w:pPr>
        <w:pStyle w:val="ListParagraph"/>
        <w:numPr>
          <w:ilvl w:val="1"/>
          <w:numId w:val="3"/>
        </w:numPr>
      </w:pPr>
      <w:r>
        <w:t>Remove</w:t>
      </w:r>
    </w:p>
    <w:p w14:paraId="0244200E" w14:textId="77777777" w:rsidR="00AB5219" w:rsidRDefault="00AB5219" w:rsidP="00AB5219">
      <w:pPr>
        <w:pStyle w:val="ListParagraph"/>
        <w:numPr>
          <w:ilvl w:val="2"/>
          <w:numId w:val="3"/>
        </w:numPr>
      </w:pPr>
      <w:r>
        <w:t>The identified effort is simply removed</w:t>
      </w:r>
    </w:p>
    <w:p w14:paraId="0A8E5AA8" w14:textId="77777777" w:rsidR="00AB5219" w:rsidRDefault="00AB5219" w:rsidP="00AB5219">
      <w:pPr>
        <w:pStyle w:val="ListParagraph"/>
        <w:numPr>
          <w:ilvl w:val="2"/>
          <w:numId w:val="3"/>
        </w:numPr>
      </w:pPr>
      <w:r>
        <w:t>This method is required if the region specified is “All”</w:t>
      </w:r>
    </w:p>
    <w:p w14:paraId="1238A0E6" w14:textId="77C9AAB3" w:rsidR="00AB5219" w:rsidRDefault="00AB5219" w:rsidP="00AB5219">
      <w:pPr>
        <w:pStyle w:val="ListParagraph"/>
        <w:numPr>
          <w:ilvl w:val="1"/>
          <w:numId w:val="3"/>
        </w:numPr>
      </w:pPr>
      <w:r>
        <w:t>Temporal fidelity</w:t>
      </w:r>
      <w:ins w:id="13" w:author="Sam Woodman" w:date="2020-04-20T14:06:00Z">
        <w:r w:rsidR="00A14150">
          <w:t xml:space="preserve">. </w:t>
        </w:r>
      </w:ins>
      <w:ins w:id="14" w:author="Sam Woodman" w:date="2020-04-20T14:07:00Z">
        <w:r w:rsidR="00A14150">
          <w:t>We also provide</w:t>
        </w:r>
      </w:ins>
      <w:ins w:id="15" w:author="Sam Woodman" w:date="2020-04-20T14:06:00Z">
        <w:r w:rsidR="00A14150">
          <w:t xml:space="preserve"> a scalar that controls the percentage of the effort affected by the closure that </w:t>
        </w:r>
        <w:proofErr w:type="gramStart"/>
        <w:r w:rsidR="00A14150">
          <w:t>will be redistributed</w:t>
        </w:r>
        <w:proofErr w:type="gramEnd"/>
        <w:r w:rsidR="00A14150">
          <w:t>.</w:t>
        </w:r>
      </w:ins>
    </w:p>
    <w:p w14:paraId="21815510" w14:textId="77777777" w:rsidR="00AB5219" w:rsidRDefault="00AB5219" w:rsidP="00AB5219">
      <w:pPr>
        <w:pStyle w:val="ListParagraph"/>
        <w:numPr>
          <w:ilvl w:val="2"/>
          <w:numId w:val="3"/>
        </w:numPr>
      </w:pPr>
      <w:r>
        <w:t xml:space="preserve">All: </w:t>
      </w:r>
      <w:commentRangeStart w:id="16"/>
      <w:commentRangeStart w:id="17"/>
      <w:r>
        <w:t>NA - the remove method is required</w:t>
      </w:r>
      <w:commentRangeEnd w:id="16"/>
      <w:r w:rsidR="0083034E">
        <w:rPr>
          <w:rStyle w:val="CommentReference"/>
        </w:rPr>
        <w:commentReference w:id="16"/>
      </w:r>
      <w:commentRangeEnd w:id="17"/>
      <w:r w:rsidR="00A14150">
        <w:rPr>
          <w:rStyle w:val="CommentReference"/>
        </w:rPr>
        <w:commentReference w:id="17"/>
      </w:r>
    </w:p>
    <w:p w14:paraId="79A91645" w14:textId="77777777" w:rsidR="00AB5219" w:rsidRDefault="00AB5219" w:rsidP="00AB5219">
      <w:pPr>
        <w:pStyle w:val="ListParagraph"/>
        <w:numPr>
          <w:ilvl w:val="2"/>
          <w:numId w:val="3"/>
        </w:numPr>
      </w:pPr>
      <w:r>
        <w:t xml:space="preserve">BIA: Redistribute closed effort to its respective region (i.e. northern/central CA, whichever that record is in) using </w:t>
      </w:r>
      <w:commentRangeStart w:id="18"/>
      <w:commentRangeStart w:id="19"/>
      <w:r>
        <w:t xml:space="preserve">the pile up </w:t>
      </w:r>
      <w:commentRangeEnd w:id="18"/>
      <w:r w:rsidR="0083034E">
        <w:rPr>
          <w:rStyle w:val="CommentReference"/>
        </w:rPr>
        <w:commentReference w:id="18"/>
      </w:r>
      <w:commentRangeEnd w:id="19"/>
      <w:r w:rsidR="00A14150">
        <w:rPr>
          <w:rStyle w:val="CommentReference"/>
        </w:rPr>
        <w:commentReference w:id="19"/>
      </w:r>
      <w:r>
        <w:t>+ temporal fidelity redistribution method (described above)</w:t>
      </w:r>
    </w:p>
    <w:p w14:paraId="66C85A40" w14:textId="77777777" w:rsidR="00AB5219" w:rsidRDefault="00AB5219" w:rsidP="000A75A6">
      <w:pPr>
        <w:pStyle w:val="ListParagraph"/>
        <w:numPr>
          <w:ilvl w:val="2"/>
          <w:numId w:val="3"/>
        </w:numPr>
      </w:pPr>
      <w:proofErr w:type="spellStart"/>
      <w:r>
        <w:lastRenderedPageBreak/>
        <w:t>CenCA</w:t>
      </w:r>
      <w:proofErr w:type="spellEnd"/>
      <w:r>
        <w:t xml:space="preserve"> or </w:t>
      </w:r>
      <w:proofErr w:type="spellStart"/>
      <w:r>
        <w:t>NorCA</w:t>
      </w:r>
      <w:proofErr w:type="spellEnd"/>
      <w:r>
        <w:t>: Redistribute effort to the other (i.e., to the open) CA region using the pile up + temporal fidelity redistribution method (described above)</w:t>
      </w:r>
    </w:p>
    <w:p w14:paraId="2F3B312D" w14:textId="77777777" w:rsidR="0033557A" w:rsidRDefault="0033557A" w:rsidP="0033557A"/>
    <w:p w14:paraId="0CDA62B8" w14:textId="77777777" w:rsidR="0033557A" w:rsidRDefault="0033557A" w:rsidP="0033557A"/>
    <w:p w14:paraId="3109D861" w14:textId="77777777" w:rsidR="0033557A" w:rsidRDefault="0033557A" w:rsidP="0033557A">
      <w:pPr>
        <w:rPr>
          <w:b/>
        </w:rPr>
      </w:pPr>
      <w:r>
        <w:rPr>
          <w:b/>
        </w:rPr>
        <w:t>Other</w:t>
      </w:r>
    </w:p>
    <w:p w14:paraId="61BEC92B" w14:textId="77777777" w:rsidR="0033557A" w:rsidRDefault="0033557A" w:rsidP="0033557A">
      <w:pPr>
        <w:pStyle w:val="ListParagraph"/>
        <w:numPr>
          <w:ilvl w:val="0"/>
          <w:numId w:val="2"/>
        </w:numPr>
      </w:pPr>
      <w:r>
        <w:t xml:space="preserve">With these delayed opening redistribution methods, particularly a </w:t>
      </w:r>
      <w:r w:rsidR="000A75A6">
        <w:t xml:space="preserve">delayed opening with a </w:t>
      </w:r>
      <w:r>
        <w:t xml:space="preserve">lag shift, records may be shifted outside 1) the window of the observed fishing season and 2) the legal window of the fishing season. </w:t>
      </w:r>
      <w:commentRangeStart w:id="20"/>
      <w:r>
        <w:t>Thus, we add 1) column “</w:t>
      </w:r>
      <w:proofErr w:type="spellStart"/>
      <w:r w:rsidRPr="00653DFA">
        <w:t>date_past_season_end</w:t>
      </w:r>
      <w:proofErr w:type="spellEnd"/>
      <w:r>
        <w:t xml:space="preserve">”, a logical indicating whether the </w:t>
      </w:r>
      <w:r w:rsidR="000A75A6">
        <w:t xml:space="preserve">record </w:t>
      </w:r>
      <w:r>
        <w:t xml:space="preserve">date is after the original season end date (the last day with recorded data) and 2) column </w:t>
      </w:r>
      <w:proofErr w:type="spellStart"/>
      <w:r w:rsidRPr="00653DFA">
        <w:t>date_past_region_end</w:t>
      </w:r>
      <w:proofErr w:type="spellEnd"/>
      <w:r w:rsidR="000A75A6">
        <w:t xml:space="preserve">, a logical indicating whether the record date is after the region end date (July 15 for </w:t>
      </w:r>
      <w:proofErr w:type="spellStart"/>
      <w:r w:rsidR="000A75A6">
        <w:t>CenCA</w:t>
      </w:r>
      <w:proofErr w:type="spellEnd"/>
      <w:r w:rsidR="000A75A6">
        <w:t xml:space="preserve"> and July 31 otherwise)</w:t>
      </w:r>
      <w:commentRangeEnd w:id="20"/>
      <w:r w:rsidR="0083034E">
        <w:rPr>
          <w:rStyle w:val="CommentReference"/>
        </w:rPr>
        <w:commentReference w:id="20"/>
      </w:r>
    </w:p>
    <w:p w14:paraId="6F385ED8" w14:textId="77777777" w:rsidR="00860E80" w:rsidRDefault="00860E80" w:rsidP="0033557A">
      <w:pPr>
        <w:pStyle w:val="ListParagraph"/>
        <w:numPr>
          <w:ilvl w:val="0"/>
          <w:numId w:val="2"/>
        </w:numPr>
      </w:pPr>
      <w:r>
        <w:t>Identifying variables and whale prediction information is joined back to the shifted fishing data</w:t>
      </w:r>
    </w:p>
    <w:p w14:paraId="47B4A5CA" w14:textId="35D9E4A3" w:rsidR="00F67FD1" w:rsidRDefault="009B5453" w:rsidP="00F67FD1">
      <w:pPr>
        <w:pStyle w:val="ListParagraph"/>
        <w:numPr>
          <w:ilvl w:val="1"/>
          <w:numId w:val="2"/>
        </w:numPr>
      </w:pPr>
      <w:r>
        <w:t>Outstanding question/issue</w:t>
      </w:r>
      <w:r w:rsidR="00860E80">
        <w:t>: the shifted fishing data may (is likely to?) have new dates that were not in the original input data, and these records will have NA identifying variables and whale prediction information in the final output. Thus, should users have to join the identifying info and whale predictions themselves after the fact? Or should we make another function for this.?</w:t>
      </w:r>
      <w:ins w:id="21" w:author="Jameal Samhouri" w:date="2020-04-20T07:44:00Z">
        <w:r w:rsidR="0083034E">
          <w:t xml:space="preserve"> </w:t>
        </w:r>
        <w:commentRangeStart w:id="22"/>
        <w:proofErr w:type="gramStart"/>
        <w:r w:rsidR="0083034E">
          <w:t>But</w:t>
        </w:r>
        <w:proofErr w:type="gramEnd"/>
        <w:r w:rsidR="0083034E">
          <w:t xml:space="preserve"> if the final output from this function is aggregated by year-month, we should have comparable information in the historical record and the sim</w:t>
        </w:r>
      </w:ins>
      <w:ins w:id="23" w:author="Jameal Samhouri" w:date="2020-04-20T07:45:00Z">
        <w:r w:rsidR="0083034E">
          <w:t>ulated scenarios.</w:t>
        </w:r>
      </w:ins>
      <w:commentRangeEnd w:id="22"/>
      <w:r w:rsidR="008B6134">
        <w:rPr>
          <w:rStyle w:val="CommentReference"/>
        </w:rPr>
        <w:commentReference w:id="22"/>
      </w:r>
    </w:p>
    <w:p w14:paraId="5E56DD1E" w14:textId="4AF5A602" w:rsidR="00F67FD1" w:rsidRDefault="00F67FD1" w:rsidP="00F67FD1">
      <w:pPr>
        <w:pStyle w:val="ListParagraph"/>
        <w:numPr>
          <w:ilvl w:val="0"/>
          <w:numId w:val="2"/>
        </w:numPr>
        <w:rPr>
          <w:ins w:id="24" w:author="Sam Woodman" w:date="2020-04-20T14:09:00Z"/>
        </w:rPr>
      </w:pPr>
      <w:ins w:id="25" w:author="Sam Woodman" w:date="2020-04-20T14:09:00Z">
        <w:r>
          <w:t xml:space="preserve">There are </w:t>
        </w:r>
      </w:ins>
      <w:ins w:id="26" w:author="Sam Woodman" w:date="2020-04-20T14:26:00Z">
        <w:r w:rsidR="003C4249">
          <w:t>some</w:t>
        </w:r>
      </w:ins>
      <w:ins w:id="27" w:author="Sam Woodman" w:date="2020-04-20T14:09:00Z">
        <w:r>
          <w:t xml:space="preserve"> </w:t>
        </w:r>
      </w:ins>
      <w:proofErr w:type="spellStart"/>
      <w:ins w:id="28" w:author="Sam Woodman" w:date="2020-04-20T14:18:00Z">
        <w:r>
          <w:t>NorCA</w:t>
        </w:r>
        <w:proofErr w:type="spellEnd"/>
        <w:r>
          <w:t xml:space="preserve"> </w:t>
        </w:r>
      </w:ins>
      <w:ins w:id="29" w:author="Sam Woodman" w:date="2020-04-20T14:26:00Z">
        <w:r w:rsidR="003C4249">
          <w:t xml:space="preserve">DC fishing </w:t>
        </w:r>
      </w:ins>
      <w:ins w:id="30" w:author="Sam Woodman" w:date="2020-04-20T14:18:00Z">
        <w:r>
          <w:t xml:space="preserve">seasons </w:t>
        </w:r>
      </w:ins>
      <w:ins w:id="31" w:author="Sam Woodman" w:date="2020-04-20T14:19:00Z">
        <w:r>
          <w:t>(e.g. 2011-12 and 2017-18) where there are a couple of records on ~Dec 5 or 6, and then nothing until mid-January</w:t>
        </w:r>
      </w:ins>
      <w:ins w:id="32" w:author="Sam Woodman" w:date="2020-04-20T14:20:00Z">
        <w:r w:rsidR="00DD2B0A">
          <w:t xml:space="preserve"> (there appears to have been closures due to quality these years)</w:t>
        </w:r>
      </w:ins>
      <w:ins w:id="33" w:author="Sam Woodman" w:date="2020-04-20T14:19:00Z">
        <w:r>
          <w:t xml:space="preserve">. </w:t>
        </w:r>
        <w:r w:rsidR="00DD2B0A">
          <w:t xml:space="preserve">Because these ~Dec 5/6 records are </w:t>
        </w:r>
      </w:ins>
      <w:ins w:id="34" w:author="Sam Woodman" w:date="2020-04-20T14:20:00Z">
        <w:r w:rsidR="00DD2B0A">
          <w:t xml:space="preserve">possible under ‘normal’ opening dates, these records are used when pushing the season back, </w:t>
        </w:r>
        <w:proofErr w:type="spellStart"/>
        <w:r w:rsidR="00DD2B0A">
          <w:t>etc</w:t>
        </w:r>
        <w:proofErr w:type="spellEnd"/>
        <w:r w:rsidR="00DD2B0A">
          <w:t xml:space="preserve">, which will lead to incorrect information. </w:t>
        </w:r>
      </w:ins>
      <w:ins w:id="35" w:author="Sam Woodman" w:date="2020-04-20T14:21:00Z">
        <w:r w:rsidR="00DD2B0A">
          <w:t xml:space="preserve">For instance, say </w:t>
        </w:r>
        <w:proofErr w:type="gramStart"/>
        <w:r w:rsidR="00DD2B0A">
          <w:t>we’re</w:t>
        </w:r>
        <w:proofErr w:type="gramEnd"/>
        <w:r w:rsidR="00DD2B0A">
          <w:t xml:space="preserve"> running a </w:t>
        </w:r>
      </w:ins>
      <w:ins w:id="36" w:author="Sam Woodman" w:date="2020-04-20T14:25:00Z">
        <w:r w:rsidR="00DD2B0A">
          <w:t xml:space="preserve">lag </w:t>
        </w:r>
      </w:ins>
      <w:ins w:id="37" w:author="Sam Woodman" w:date="2020-04-20T14:21:00Z">
        <w:r w:rsidR="00DD2B0A">
          <w:t>delayed opening scenario until Dec 15</w:t>
        </w:r>
      </w:ins>
      <w:ins w:id="38" w:author="Sam Woodman" w:date="2020-04-20T14:24:00Z">
        <w:r w:rsidR="00DD2B0A">
          <w:t>, there are 10 records on Dec 5</w:t>
        </w:r>
      </w:ins>
      <w:ins w:id="39" w:author="Sam Woodman" w:date="2020-04-20T14:25:00Z">
        <w:r w:rsidR="00DD2B0A">
          <w:t>, and the rest of the records come after Jan 15. Currently, the function will see that the first day of the season was Dec 5 and thus lag the entire season by 10 days, which (I assume) is an error.</w:t>
        </w:r>
      </w:ins>
    </w:p>
    <w:p w14:paraId="474C42AE" w14:textId="77777777" w:rsidR="0033557A" w:rsidRPr="0033557A" w:rsidRDefault="0033557A" w:rsidP="0033557A"/>
    <w:sectPr w:rsidR="0033557A" w:rsidRPr="0033557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Sam Woodman" w:date="2020-04-20T14:02:00Z" w:initials="SW">
    <w:p w14:paraId="17D4D846" w14:textId="6E51ADC3" w:rsidR="00FE2F5F" w:rsidRDefault="00FE2F5F">
      <w:pPr>
        <w:pStyle w:val="CommentText"/>
      </w:pPr>
      <w:r>
        <w:rPr>
          <w:rStyle w:val="CommentReference"/>
        </w:rPr>
        <w:annotationRef/>
      </w:r>
      <w:r>
        <w:t>Currently yes</w:t>
      </w:r>
      <w:r w:rsidR="00F10344">
        <w:t xml:space="preserve"> (technically kind of)</w:t>
      </w:r>
      <w:r>
        <w:t>, but</w:t>
      </w:r>
      <w:r w:rsidR="00F10344">
        <w:t xml:space="preserve"> it will be easy to support other regions</w:t>
      </w:r>
      <w:bookmarkStart w:id="3" w:name="_GoBack"/>
      <w:bookmarkEnd w:id="3"/>
    </w:p>
  </w:comment>
  <w:comment w:id="4" w:author="Jameal Samhouri" w:date="2020-04-20T07:40:00Z" w:initials="JS">
    <w:p w14:paraId="304FECD0" w14:textId="1D8EB2E3" w:rsidR="0083034E" w:rsidRDefault="0083034E">
      <w:pPr>
        <w:pStyle w:val="CommentText"/>
      </w:pPr>
      <w:r>
        <w:rPr>
          <w:rStyle w:val="CommentReference"/>
        </w:rPr>
        <w:annotationRef/>
      </w:r>
      <w:r>
        <w:t>I understood we would consider #1 and #3 but not #2</w:t>
      </w:r>
    </w:p>
  </w:comment>
  <w:comment w:id="5" w:author="Sam Woodman" w:date="2020-04-20T13:59:00Z" w:initials="SW">
    <w:p w14:paraId="444D8730" w14:textId="6B26F2BA" w:rsidR="00FE2F5F" w:rsidRDefault="00FE2F5F">
      <w:pPr>
        <w:pStyle w:val="CommentText"/>
      </w:pPr>
      <w:r>
        <w:rPr>
          <w:rStyle w:val="CommentReference"/>
        </w:rPr>
        <w:annotationRef/>
      </w:r>
      <w:r>
        <w:t>I think 2 still needs to be included; maybe I’m not explaining it well. Let’s discuss today</w:t>
      </w:r>
    </w:p>
  </w:comment>
  <w:comment w:id="7" w:author="Jameal Samhouri" w:date="2020-04-20T07:37:00Z" w:initials="JS">
    <w:p w14:paraId="28A31BDE" w14:textId="6656F05C" w:rsidR="00A43799" w:rsidRDefault="00A43799">
      <w:pPr>
        <w:pStyle w:val="CommentText"/>
      </w:pPr>
      <w:r>
        <w:rPr>
          <w:rStyle w:val="CommentReference"/>
        </w:rPr>
        <w:annotationRef/>
      </w:r>
      <w:r>
        <w:t xml:space="preserve">If effort is not redistributed with base values, is it just distributed based on its spatial </w:t>
      </w:r>
      <w:r w:rsidR="0083034E">
        <w:t>distribution in the historical record? And does that then make this one equivalent to spatial fidelity?</w:t>
      </w:r>
    </w:p>
  </w:comment>
  <w:comment w:id="8" w:author="Sam Woodman" w:date="2020-04-20T13:58:00Z" w:initials="SW">
    <w:p w14:paraId="16BA4996" w14:textId="0922F276" w:rsidR="00FE2F5F" w:rsidRDefault="00FE2F5F">
      <w:pPr>
        <w:pStyle w:val="CommentText"/>
      </w:pPr>
      <w:r>
        <w:rPr>
          <w:rStyle w:val="CommentReference"/>
        </w:rPr>
        <w:annotationRef/>
      </w:r>
      <w:r>
        <w:t>Yes, exactly</w:t>
      </w:r>
    </w:p>
  </w:comment>
  <w:comment w:id="9" w:author="Jameal Samhouri" w:date="2020-04-20T07:32:00Z" w:initials="JS">
    <w:p w14:paraId="78A55E9E" w14:textId="7790C9FB" w:rsidR="00A43799" w:rsidRDefault="00A43799">
      <w:pPr>
        <w:pStyle w:val="CommentText"/>
      </w:pPr>
      <w:r>
        <w:rPr>
          <w:rStyle w:val="CommentReference"/>
        </w:rPr>
        <w:annotationRef/>
      </w:r>
      <w:r>
        <w:t>Meaning it is just allocated to the grid cell in came from in historical record, right?</w:t>
      </w:r>
    </w:p>
  </w:comment>
  <w:comment w:id="10" w:author="Sam Woodman" w:date="2020-04-20T13:59:00Z" w:initials="SW">
    <w:p w14:paraId="72394F37" w14:textId="1FE58C8C" w:rsidR="00FE2F5F" w:rsidRDefault="00FE2F5F">
      <w:pPr>
        <w:pStyle w:val="CommentText"/>
      </w:pPr>
      <w:r>
        <w:rPr>
          <w:rStyle w:val="CommentReference"/>
        </w:rPr>
        <w:annotationRef/>
      </w:r>
      <w:r>
        <w:t>Correct</w:t>
      </w:r>
    </w:p>
  </w:comment>
  <w:comment w:id="11" w:author="Jameal Samhouri" w:date="2020-04-20T07:33:00Z" w:initials="JS">
    <w:p w14:paraId="4C4EE33B" w14:textId="3D8B6B60" w:rsidR="00A43799" w:rsidRDefault="00A43799">
      <w:pPr>
        <w:pStyle w:val="CommentText"/>
      </w:pPr>
      <w:r>
        <w:rPr>
          <w:rStyle w:val="CommentReference"/>
        </w:rPr>
        <w:annotationRef/>
      </w:r>
      <w:r>
        <w:t>Such as?</w:t>
      </w:r>
    </w:p>
  </w:comment>
  <w:comment w:id="12" w:author="Sam Woodman" w:date="2020-04-20T14:01:00Z" w:initials="SW">
    <w:p w14:paraId="503AAE80" w14:textId="4D0EFAFB" w:rsidR="00FE2F5F" w:rsidRDefault="00FE2F5F">
      <w:pPr>
        <w:pStyle w:val="CommentText"/>
      </w:pPr>
      <w:r>
        <w:rPr>
          <w:rStyle w:val="CommentReference"/>
        </w:rPr>
        <w:annotationRef/>
      </w:r>
      <w:r w:rsidR="00F10344">
        <w:rPr>
          <w:rStyle w:val="CommentReference"/>
        </w:rPr>
        <w:t xml:space="preserve">Let’s discuss today, I may be overthinking this. </w:t>
      </w:r>
    </w:p>
  </w:comment>
  <w:comment w:id="16" w:author="Jameal Samhouri" w:date="2020-04-20T07:41:00Z" w:initials="JS">
    <w:p w14:paraId="06718174" w14:textId="041E2ABF" w:rsidR="0083034E" w:rsidRDefault="0083034E">
      <w:pPr>
        <w:pStyle w:val="CommentText"/>
      </w:pPr>
      <w:r>
        <w:rPr>
          <w:rStyle w:val="CommentReference"/>
        </w:rPr>
        <w:annotationRef/>
      </w:r>
      <w:r>
        <w:t>What does this mean?</w:t>
      </w:r>
    </w:p>
  </w:comment>
  <w:comment w:id="17" w:author="Sam Woodman" w:date="2020-04-20T14:04:00Z" w:initials="SW">
    <w:p w14:paraId="11D54743" w14:textId="7B524916" w:rsidR="00A14150" w:rsidRDefault="00A14150">
      <w:pPr>
        <w:pStyle w:val="CommentText"/>
      </w:pPr>
      <w:r>
        <w:rPr>
          <w:rStyle w:val="CommentReference"/>
        </w:rPr>
        <w:annotationRef/>
      </w:r>
      <w:r>
        <w:t>It means that when applying the early closure across all (CA) regions, we can’t redistribute the effort affected by the closure because there is nowhere that is open where the effort could go</w:t>
      </w:r>
      <w:r w:rsidR="00F10344">
        <w:t>. Thus, the effort has to be removed (i.e. use the remove method)</w:t>
      </w:r>
    </w:p>
  </w:comment>
  <w:comment w:id="18" w:author="Jameal Samhouri" w:date="2020-04-20T07:42:00Z" w:initials="JS">
    <w:p w14:paraId="145A95C4" w14:textId="68EAFDB3" w:rsidR="0083034E" w:rsidRDefault="0083034E">
      <w:pPr>
        <w:pStyle w:val="CommentText"/>
      </w:pPr>
      <w:r>
        <w:rPr>
          <w:rStyle w:val="CommentReference"/>
        </w:rPr>
        <w:annotationRef/>
      </w:r>
      <w:r>
        <w:t>Reduced by a scalar (in case we only want to redistribute a % of historical effort)?</w:t>
      </w:r>
    </w:p>
  </w:comment>
  <w:comment w:id="19" w:author="Sam Woodman" w:date="2020-04-20T14:05:00Z" w:initials="SW">
    <w:p w14:paraId="7095CCA3" w14:textId="1330979B" w:rsidR="00A14150" w:rsidRDefault="00A14150">
      <w:pPr>
        <w:pStyle w:val="CommentText"/>
      </w:pPr>
      <w:r>
        <w:rPr>
          <w:rStyle w:val="CommentReference"/>
        </w:rPr>
        <w:annotationRef/>
      </w:r>
      <w:r>
        <w:t>Correct, I forgot to add that in.</w:t>
      </w:r>
    </w:p>
  </w:comment>
  <w:comment w:id="20" w:author="Jameal Samhouri" w:date="2020-04-20T07:43:00Z" w:initials="JS">
    <w:p w14:paraId="1A13A694" w14:textId="3CF30852" w:rsidR="0083034E" w:rsidRDefault="0083034E">
      <w:pPr>
        <w:pStyle w:val="CommentText"/>
      </w:pPr>
      <w:r>
        <w:rPr>
          <w:rStyle w:val="CommentReference"/>
        </w:rPr>
        <w:annotationRef/>
      </w:r>
      <w:proofErr w:type="gramStart"/>
      <w:r>
        <w:t>brilliant</w:t>
      </w:r>
      <w:proofErr w:type="gramEnd"/>
    </w:p>
  </w:comment>
  <w:comment w:id="22" w:author="Sam Woodman" w:date="2020-04-20T14:08:00Z" w:initials="SW">
    <w:p w14:paraId="5F1408DE" w14:textId="7F3B5A78" w:rsidR="008B6134" w:rsidRDefault="008B6134">
      <w:pPr>
        <w:pStyle w:val="CommentText"/>
      </w:pPr>
      <w:r>
        <w:rPr>
          <w:rStyle w:val="CommentReference"/>
        </w:rPr>
        <w:annotationRef/>
      </w:r>
      <w:r>
        <w:rPr>
          <w:rStyle w:val="CommentReference"/>
        </w:rPr>
        <w:t>Definitely comparable, but I’m not sure they’ll always be identical.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D4D846" w15:done="0"/>
  <w15:commentEx w15:paraId="304FECD0" w15:done="0"/>
  <w15:commentEx w15:paraId="444D8730" w15:paraIdParent="304FECD0" w15:done="0"/>
  <w15:commentEx w15:paraId="28A31BDE" w15:done="0"/>
  <w15:commentEx w15:paraId="16BA4996" w15:paraIdParent="28A31BDE" w15:done="0"/>
  <w15:commentEx w15:paraId="78A55E9E" w15:done="0"/>
  <w15:commentEx w15:paraId="72394F37" w15:paraIdParent="78A55E9E" w15:done="0"/>
  <w15:commentEx w15:paraId="4C4EE33B" w15:done="0"/>
  <w15:commentEx w15:paraId="503AAE80" w15:paraIdParent="4C4EE33B" w15:done="0"/>
  <w15:commentEx w15:paraId="06718174" w15:done="0"/>
  <w15:commentEx w15:paraId="11D54743" w15:paraIdParent="06718174" w15:done="0"/>
  <w15:commentEx w15:paraId="145A95C4" w15:done="0"/>
  <w15:commentEx w15:paraId="7095CCA3" w15:paraIdParent="145A95C4" w15:done="0"/>
  <w15:commentEx w15:paraId="1A13A694" w15:done="0"/>
  <w15:commentEx w15:paraId="5F1408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FECD0" w16cid:durableId="2247D072"/>
  <w16cid:commentId w16cid:paraId="28A31BDE" w16cid:durableId="2247CF9E"/>
  <w16cid:commentId w16cid:paraId="78A55E9E" w16cid:durableId="2247CE72"/>
  <w16cid:commentId w16cid:paraId="4C4EE33B" w16cid:durableId="2247CEC9"/>
  <w16cid:commentId w16cid:paraId="06718174" w16cid:durableId="2247D0C1"/>
  <w16cid:commentId w16cid:paraId="145A95C4" w16cid:durableId="2247D0E8"/>
  <w16cid:commentId w16cid:paraId="1A13A694" w16cid:durableId="2247D1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4792A"/>
    <w:multiLevelType w:val="hybridMultilevel"/>
    <w:tmpl w:val="25441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54823"/>
    <w:multiLevelType w:val="hybridMultilevel"/>
    <w:tmpl w:val="5EE6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C803DD"/>
    <w:multiLevelType w:val="hybridMultilevel"/>
    <w:tmpl w:val="C7CC8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meal Samhouri">
    <w15:presenceInfo w15:providerId="None" w15:userId="Jameal Samhouri"/>
  </w15:person>
  <w15:person w15:author="Sam Woodman">
    <w15:presenceInfo w15:providerId="None" w15:userId="Sam Wood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7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A41"/>
    <w:rsid w:val="00012E13"/>
    <w:rsid w:val="0008205E"/>
    <w:rsid w:val="000A75A6"/>
    <w:rsid w:val="000A7F11"/>
    <w:rsid w:val="000C3B04"/>
    <w:rsid w:val="000D0601"/>
    <w:rsid w:val="00100EBB"/>
    <w:rsid w:val="001133A5"/>
    <w:rsid w:val="00130869"/>
    <w:rsid w:val="0015238A"/>
    <w:rsid w:val="00162083"/>
    <w:rsid w:val="00203496"/>
    <w:rsid w:val="00257371"/>
    <w:rsid w:val="00272D1B"/>
    <w:rsid w:val="0029540D"/>
    <w:rsid w:val="00296CF3"/>
    <w:rsid w:val="002D4B33"/>
    <w:rsid w:val="002D5A41"/>
    <w:rsid w:val="0033557A"/>
    <w:rsid w:val="0034114B"/>
    <w:rsid w:val="00386B35"/>
    <w:rsid w:val="003C4249"/>
    <w:rsid w:val="003F454C"/>
    <w:rsid w:val="00411E89"/>
    <w:rsid w:val="004B5C5E"/>
    <w:rsid w:val="005C04B6"/>
    <w:rsid w:val="005F2824"/>
    <w:rsid w:val="00653DFA"/>
    <w:rsid w:val="00657314"/>
    <w:rsid w:val="006E6036"/>
    <w:rsid w:val="007251C8"/>
    <w:rsid w:val="00764F3D"/>
    <w:rsid w:val="007A7F6E"/>
    <w:rsid w:val="007C1C9D"/>
    <w:rsid w:val="007E5C57"/>
    <w:rsid w:val="0083034E"/>
    <w:rsid w:val="00860E80"/>
    <w:rsid w:val="008744A6"/>
    <w:rsid w:val="008B6134"/>
    <w:rsid w:val="008F61E8"/>
    <w:rsid w:val="0091513A"/>
    <w:rsid w:val="009B5453"/>
    <w:rsid w:val="009C38B1"/>
    <w:rsid w:val="00A14150"/>
    <w:rsid w:val="00A43799"/>
    <w:rsid w:val="00A45D06"/>
    <w:rsid w:val="00A466D9"/>
    <w:rsid w:val="00A63E44"/>
    <w:rsid w:val="00AA54CA"/>
    <w:rsid w:val="00AB5219"/>
    <w:rsid w:val="00AF139B"/>
    <w:rsid w:val="00AF55A0"/>
    <w:rsid w:val="00B13B94"/>
    <w:rsid w:val="00B37EA2"/>
    <w:rsid w:val="00B479C0"/>
    <w:rsid w:val="00B54480"/>
    <w:rsid w:val="00BA7462"/>
    <w:rsid w:val="00C7678C"/>
    <w:rsid w:val="00CA05BD"/>
    <w:rsid w:val="00CB2AE0"/>
    <w:rsid w:val="00CB50DA"/>
    <w:rsid w:val="00CB5724"/>
    <w:rsid w:val="00CD421F"/>
    <w:rsid w:val="00D11DF2"/>
    <w:rsid w:val="00D12280"/>
    <w:rsid w:val="00D67F09"/>
    <w:rsid w:val="00DC3FE9"/>
    <w:rsid w:val="00DD2B0A"/>
    <w:rsid w:val="00E75F6D"/>
    <w:rsid w:val="00EA70EB"/>
    <w:rsid w:val="00EB3F97"/>
    <w:rsid w:val="00EC2460"/>
    <w:rsid w:val="00EE0C33"/>
    <w:rsid w:val="00EF5508"/>
    <w:rsid w:val="00F0668A"/>
    <w:rsid w:val="00F10344"/>
    <w:rsid w:val="00F67FD1"/>
    <w:rsid w:val="00FE2F5F"/>
    <w:rsid w:val="00FF3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D3AA"/>
  <w15:chartTrackingRefBased/>
  <w15:docId w15:val="{24DCE216-9610-4737-9B65-C1B978B7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A41"/>
    <w:pPr>
      <w:ind w:left="720"/>
      <w:contextualSpacing/>
    </w:pPr>
  </w:style>
  <w:style w:type="paragraph" w:styleId="BalloonText">
    <w:name w:val="Balloon Text"/>
    <w:basedOn w:val="Normal"/>
    <w:link w:val="BalloonTextChar"/>
    <w:uiPriority w:val="99"/>
    <w:semiHidden/>
    <w:unhideWhenUsed/>
    <w:rsid w:val="00A43799"/>
    <w:rPr>
      <w:sz w:val="18"/>
      <w:szCs w:val="18"/>
    </w:rPr>
  </w:style>
  <w:style w:type="character" w:customStyle="1" w:styleId="BalloonTextChar">
    <w:name w:val="Balloon Text Char"/>
    <w:basedOn w:val="DefaultParagraphFont"/>
    <w:link w:val="BalloonText"/>
    <w:uiPriority w:val="99"/>
    <w:semiHidden/>
    <w:rsid w:val="00A43799"/>
    <w:rPr>
      <w:sz w:val="18"/>
      <w:szCs w:val="18"/>
    </w:rPr>
  </w:style>
  <w:style w:type="character" w:styleId="CommentReference">
    <w:name w:val="annotation reference"/>
    <w:basedOn w:val="DefaultParagraphFont"/>
    <w:uiPriority w:val="99"/>
    <w:semiHidden/>
    <w:unhideWhenUsed/>
    <w:rsid w:val="00A43799"/>
    <w:rPr>
      <w:sz w:val="16"/>
      <w:szCs w:val="16"/>
    </w:rPr>
  </w:style>
  <w:style w:type="paragraph" w:styleId="CommentText">
    <w:name w:val="annotation text"/>
    <w:basedOn w:val="Normal"/>
    <w:link w:val="CommentTextChar"/>
    <w:uiPriority w:val="99"/>
    <w:semiHidden/>
    <w:unhideWhenUsed/>
    <w:rsid w:val="00A43799"/>
    <w:rPr>
      <w:sz w:val="20"/>
      <w:szCs w:val="20"/>
    </w:rPr>
  </w:style>
  <w:style w:type="character" w:customStyle="1" w:styleId="CommentTextChar">
    <w:name w:val="Comment Text Char"/>
    <w:basedOn w:val="DefaultParagraphFont"/>
    <w:link w:val="CommentText"/>
    <w:uiPriority w:val="99"/>
    <w:semiHidden/>
    <w:rsid w:val="00A43799"/>
    <w:rPr>
      <w:sz w:val="20"/>
      <w:szCs w:val="20"/>
    </w:rPr>
  </w:style>
  <w:style w:type="paragraph" w:styleId="CommentSubject">
    <w:name w:val="annotation subject"/>
    <w:basedOn w:val="CommentText"/>
    <w:next w:val="CommentText"/>
    <w:link w:val="CommentSubjectChar"/>
    <w:uiPriority w:val="99"/>
    <w:semiHidden/>
    <w:unhideWhenUsed/>
    <w:rsid w:val="00A43799"/>
    <w:rPr>
      <w:b/>
      <w:bCs/>
    </w:rPr>
  </w:style>
  <w:style w:type="character" w:customStyle="1" w:styleId="CommentSubjectChar">
    <w:name w:val="Comment Subject Char"/>
    <w:basedOn w:val="CommentTextChar"/>
    <w:link w:val="CommentSubject"/>
    <w:uiPriority w:val="99"/>
    <w:semiHidden/>
    <w:rsid w:val="00A437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3082</TotalTime>
  <Pages>3</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68</cp:revision>
  <dcterms:created xsi:type="dcterms:W3CDTF">2020-04-14T18:14:00Z</dcterms:created>
  <dcterms:modified xsi:type="dcterms:W3CDTF">2020-04-20T21:28:00Z</dcterms:modified>
</cp:coreProperties>
</file>