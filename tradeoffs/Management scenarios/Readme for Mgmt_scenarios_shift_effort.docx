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08EC1" w14:textId="75E1EAC0"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A42436">
        <w:t>Mgmt_scenarios_effort_shift</w:t>
      </w:r>
      <w:r w:rsidR="00CD421F">
        <w:t>.R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So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0B9B215C" w:rsidR="00296CF3" w:rsidRDefault="00B13B94" w:rsidP="00296CF3">
      <w:pPr>
        <w:pStyle w:val="ListParagraph"/>
        <w:numPr>
          <w:ilvl w:val="1"/>
          <w:numId w:val="2"/>
        </w:numPr>
      </w:pPr>
      <w:r>
        <w:t xml:space="preserve">NOTE: </w:t>
      </w:r>
      <w:r w:rsidR="00296CF3">
        <w:t xml:space="preserve">There are 1797 total records (of 129282) that have dates before their region’s minimum season start date. </w:t>
      </w:r>
      <w:commentRangeStart w:id="3"/>
      <w:r w:rsidR="00DF227E">
        <w:t xml:space="preserve">There is a function input </w:t>
      </w:r>
      <w:commentRangeEnd w:id="3"/>
      <w:r w:rsidR="00AD0D90">
        <w:rPr>
          <w:rStyle w:val="CommentReference"/>
        </w:rPr>
        <w:commentReference w:id="3"/>
      </w:r>
      <w:r w:rsidR="00DF227E">
        <w:t>that allows the user to remove this effort</w:t>
      </w:r>
      <w:r w:rsidR="0020159E">
        <w:t xml:space="preserve"> or pile it into 1</w:t>
      </w:r>
      <w:r w:rsidR="0020159E" w:rsidRPr="00AF015B">
        <w:rPr>
          <w:vertAlign w:val="superscript"/>
        </w:rPr>
        <w:t>st</w:t>
      </w:r>
      <w:r w:rsidR="0020159E">
        <w:t xml:space="preserve"> day of season</w:t>
      </w:r>
    </w:p>
    <w:p w14:paraId="595B7CBE" w14:textId="562272F5" w:rsidR="00C8745C" w:rsidRDefault="00C8745C" w:rsidP="00C8745C">
      <w:pPr>
        <w:pStyle w:val="ListParagraph"/>
        <w:numPr>
          <w:ilvl w:val="1"/>
          <w:numId w:val="2"/>
        </w:numPr>
      </w:pPr>
      <w:r>
        <w:t>This happens when making ‘</w:t>
      </w:r>
      <w:proofErr w:type="spellStart"/>
      <w:r w:rsidRPr="00C8745C">
        <w:t>x.fish.pre</w:t>
      </w:r>
      <w:proofErr w:type="spellEnd"/>
      <w:r>
        <w:t>’ object in code</w:t>
      </w:r>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32DD98DB" w:rsidR="00AF139B" w:rsidRDefault="00AF139B" w:rsidP="00AF139B">
      <w:pPr>
        <w:pStyle w:val="ListParagraph"/>
        <w:numPr>
          <w:ilvl w:val="1"/>
          <w:numId w:val="2"/>
        </w:numPr>
      </w:pPr>
      <w:r>
        <w:t xml:space="preserve">1) </w:t>
      </w:r>
      <w:r w:rsidR="007251C8">
        <w:t>Original opening</w:t>
      </w:r>
      <w:r w:rsidR="00C8745C">
        <w:t xml:space="preserve"> (</w:t>
      </w:r>
      <w:proofErr w:type="spellStart"/>
      <w:r w:rsidR="00C8745C">
        <w:t>season_date_st</w:t>
      </w:r>
      <w:proofErr w:type="spellEnd"/>
      <w:r w:rsidR="00C8745C">
        <w:t xml:space="preserve"> in code)</w:t>
      </w:r>
      <w:r w:rsidR="007251C8">
        <w:t>: t</w:t>
      </w:r>
      <w:r>
        <w:t>he date of the season opening (the first day with data using original data)</w:t>
      </w:r>
      <w:ins w:id="4" w:author="Jameal Samhouri" w:date="2020-04-20T16:22:00Z">
        <w:r w:rsidR="00F15AD6">
          <w:t xml:space="preserve">. </w:t>
        </w:r>
        <w:commentRangeStart w:id="5"/>
        <w:r w:rsidR="00F15AD6">
          <w:t xml:space="preserve">Might </w:t>
        </w:r>
      </w:ins>
      <w:commentRangeEnd w:id="5"/>
      <w:r w:rsidR="0015597B">
        <w:rPr>
          <w:rStyle w:val="CommentReference"/>
        </w:rPr>
        <w:commentReference w:id="5"/>
      </w:r>
      <w:ins w:id="6" w:author="Jameal Samhouri" w:date="2020-04-20T16:22:00Z">
        <w:r w:rsidR="00F15AD6">
          <w:t>change to first day with &gt;=1% of pings</w:t>
        </w:r>
      </w:ins>
      <w:ins w:id="7" w:author="Jameal Samhouri" w:date="2020-04-20T16:35:00Z">
        <w:r w:rsidR="00EB6602">
          <w:t>/$/</w:t>
        </w:r>
        <w:proofErr w:type="spellStart"/>
        <w:r w:rsidR="00EB6602">
          <w:t>lbs</w:t>
        </w:r>
      </w:ins>
      <w:proofErr w:type="spellEnd"/>
      <w:ins w:id="8" w:author="Jameal Samhouri" w:date="2020-04-20T16:22:00Z">
        <w:r w:rsidR="00F15AD6">
          <w:t xml:space="preserve"> for season by district</w:t>
        </w:r>
      </w:ins>
      <w:ins w:id="9" w:author="Jameal Samhouri" w:date="2020-04-20T16:23:00Z">
        <w:r w:rsidR="0020159E">
          <w:t>, treat same was pre-Nov 15 fishing activity</w:t>
        </w:r>
      </w:ins>
      <w:ins w:id="10" w:author="Jameal Samhouri" w:date="2020-04-20T16:24:00Z">
        <w:r w:rsidR="0020159E">
          <w:t xml:space="preserve"> (option to drop it or pile it into 1</w:t>
        </w:r>
        <w:r w:rsidR="0020159E" w:rsidRPr="0020159E">
          <w:rPr>
            <w:vertAlign w:val="superscript"/>
            <w:rPrChange w:id="11" w:author="Jameal Samhouri" w:date="2020-04-20T16:24:00Z">
              <w:rPr/>
            </w:rPrChange>
          </w:rPr>
          <w:t>st</w:t>
        </w:r>
        <w:r w:rsidR="0020159E">
          <w:t xml:space="preserve"> day of season)</w:t>
        </w:r>
      </w:ins>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6400BE8D" w:rsidR="002D5A41" w:rsidRDefault="00AF139B" w:rsidP="00AF139B">
      <w:pPr>
        <w:pStyle w:val="ListParagraph"/>
        <w:ind w:left="1440"/>
      </w:pPr>
      <w:r>
        <w:t>3</w:t>
      </w:r>
      <w:r w:rsidR="002D5A41">
        <w:t xml:space="preserve">) </w:t>
      </w:r>
      <w:r w:rsidR="007251C8">
        <w:t>Management opening</w:t>
      </w:r>
      <w:r w:rsidR="00C8745C">
        <w:t xml:space="preserve"> (</w:t>
      </w:r>
      <w:proofErr w:type="spellStart"/>
      <w:r w:rsidR="00C8745C">
        <w:t>season_open_mgmt</w:t>
      </w:r>
      <w:proofErr w:type="spellEnd"/>
      <w:r w:rsidR="00C8745C">
        <w:t xml:space="preserve"> in code)</w:t>
      </w:r>
      <w:r w:rsidR="007251C8">
        <w:t>: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30023E1A" w:rsidR="00B13B94" w:rsidRDefault="00CA05BD" w:rsidP="00B13B94">
      <w:pPr>
        <w:pStyle w:val="ListParagraph"/>
        <w:numPr>
          <w:ilvl w:val="1"/>
          <w:numId w:val="2"/>
        </w:numPr>
      </w:pPr>
      <w:r>
        <w:t>Temporal fidelity</w:t>
      </w:r>
      <w:r w:rsidR="00B13B94">
        <w:t>:</w:t>
      </w:r>
      <w:ins w:id="12" w:author="Jameal Samhouri" w:date="2020-04-20T16:40:00Z">
        <w:r w:rsidR="00EB6602">
          <w:t xml:space="preserve"> shifted forward in time based on historical spatial distribution of effort</w:t>
        </w:r>
      </w:ins>
      <w:ins w:id="13" w:author="Jameal Samhouri" w:date="2020-04-20T16:55:00Z">
        <w:r w:rsidR="00D17C4E">
          <w:t xml:space="preserve"> (= calendar </w:t>
        </w:r>
      </w:ins>
      <w:ins w:id="14" w:author="Jameal Samhouri" w:date="2020-04-20T16:56:00Z">
        <w:r w:rsidR="00D17C4E">
          <w:t xml:space="preserve"> month temporal fidelity)</w:t>
        </w:r>
      </w:ins>
    </w:p>
    <w:p w14:paraId="127AC7DC" w14:textId="0C6AB15F" w:rsidR="00012E13" w:rsidRDefault="00272D1B" w:rsidP="00012E13">
      <w:pPr>
        <w:pStyle w:val="ListParagraph"/>
        <w:numPr>
          <w:ilvl w:val="2"/>
          <w:numId w:val="2"/>
        </w:numPr>
      </w:pPr>
      <w:r>
        <w:t>Get our</w:t>
      </w:r>
      <w:r w:rsidR="00012E13">
        <w:t xml:space="preserve"> </w:t>
      </w:r>
      <w:commentRangeStart w:id="15"/>
      <w:commentRangeStart w:id="16"/>
      <w:r w:rsidR="00012E13">
        <w:t>3 ‘types’</w:t>
      </w:r>
      <w:r>
        <w:t xml:space="preserve"> of effort</w:t>
      </w:r>
      <w:commentRangeEnd w:id="15"/>
      <w:r w:rsidR="0083034E">
        <w:rPr>
          <w:rStyle w:val="CommentReference"/>
        </w:rPr>
        <w:commentReference w:id="15"/>
      </w:r>
      <w:commentRangeEnd w:id="16"/>
      <w:r w:rsidR="00FE2F5F">
        <w:rPr>
          <w:rStyle w:val="CommentReference"/>
        </w:rPr>
        <w:commentReference w:id="16"/>
      </w:r>
      <w:r w:rsidR="00012E13">
        <w:t xml:space="preserve">: </w:t>
      </w:r>
      <w:ins w:id="17" w:author="Sam Woodman" w:date="2020-04-20T13:58:00Z">
        <w:r w:rsidR="00FE2F5F">
          <w:t xml:space="preserve">1) </w:t>
        </w:r>
      </w:ins>
      <w:r w:rsidR="00012E13">
        <w:t xml:space="preserve">effort to redistribute with ‘base values’ (see below), 2) </w:t>
      </w:r>
      <w:commentRangeStart w:id="18"/>
      <w:commentRangeStart w:id="19"/>
      <w:commentRangeStart w:id="20"/>
      <w:r w:rsidR="00012E13">
        <w:t>effort to redistribute without ‘base values’</w:t>
      </w:r>
      <w:commentRangeEnd w:id="18"/>
      <w:r w:rsidR="00A43799">
        <w:rPr>
          <w:rStyle w:val="CommentReference"/>
        </w:rPr>
        <w:commentReference w:id="18"/>
      </w:r>
      <w:commentRangeEnd w:id="19"/>
      <w:r w:rsidR="00FE2F5F">
        <w:rPr>
          <w:rStyle w:val="CommentReference"/>
        </w:rPr>
        <w:commentReference w:id="19"/>
      </w:r>
      <w:commentRangeEnd w:id="20"/>
      <w:r w:rsidR="000B2334">
        <w:rPr>
          <w:rStyle w:val="CommentReference"/>
        </w:rPr>
        <w:commentReference w:id="20"/>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Base values are the data needed to inform the redistribution of effort. For instance, if there is effort being moved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lastRenderedPageBreak/>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21"/>
      <w:commentRangeStart w:id="22"/>
      <w:r>
        <w:t xml:space="preserve">For year-month-regions that data has been shifted into but that do not </w:t>
      </w:r>
      <w:r w:rsidR="00B479C0">
        <w:t>have base values</w:t>
      </w:r>
      <w:r>
        <w:t>, the data is not redistributed spatially</w:t>
      </w:r>
      <w:commentRangeEnd w:id="21"/>
      <w:r w:rsidR="00A43799">
        <w:rPr>
          <w:rStyle w:val="CommentReference"/>
        </w:rPr>
        <w:commentReference w:id="21"/>
      </w:r>
      <w:commentRangeEnd w:id="22"/>
      <w:r w:rsidR="00FE2F5F">
        <w:rPr>
          <w:rStyle w:val="CommentReference"/>
        </w:rPr>
        <w:commentReference w:id="22"/>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is </w:t>
      </w:r>
      <w:r w:rsidR="0029540D">
        <w:t xml:space="preserve">redistributed </w:t>
      </w:r>
      <w:r>
        <w:t xml:space="preserve">according to both the spatial and temporal patterns of the base values, within each year-month. This could be avoided by determining base values/redistributing by day, but this seems </w:t>
      </w:r>
      <w:r w:rsidR="00A43799">
        <w:t xml:space="preserve">like </w:t>
      </w:r>
      <w:r>
        <w:t xml:space="preserve">it could </w:t>
      </w:r>
      <w:commentRangeStart w:id="23"/>
      <w:commentRangeStart w:id="24"/>
      <w:r>
        <w:t>raise more problems</w:t>
      </w:r>
      <w:commentRangeEnd w:id="23"/>
      <w:r w:rsidR="00A43799">
        <w:rPr>
          <w:rStyle w:val="CommentReference"/>
        </w:rPr>
        <w:commentReference w:id="23"/>
      </w:r>
      <w:commentRangeEnd w:id="24"/>
      <w:r w:rsidR="00FE2F5F">
        <w:rPr>
          <w:rStyle w:val="CommentReference"/>
        </w:rPr>
        <w:commentReference w:id="24"/>
      </w:r>
      <w:r>
        <w:t>. Also, this method and the current one will yield equivalent results once the effort are aggregated to a monthly level.</w:t>
      </w:r>
    </w:p>
    <w:p w14:paraId="3DE8FF9F" w14:textId="48CC0A4F" w:rsidR="00CA05BD" w:rsidRDefault="00CA05BD" w:rsidP="00CA05BD">
      <w:pPr>
        <w:pStyle w:val="ListParagraph"/>
        <w:numPr>
          <w:ilvl w:val="1"/>
          <w:numId w:val="2"/>
        </w:numPr>
      </w:pPr>
      <w:r>
        <w:t>Spatial fidelity</w:t>
      </w:r>
      <w:ins w:id="25" w:author="Jameal Samhouri" w:date="2020-04-20T16:40:00Z">
        <w:r w:rsidR="00EB6602">
          <w:t xml:space="preserve"> – shifted forward in time but stays at same location</w:t>
        </w:r>
      </w:ins>
      <w:ins w:id="26" w:author="Jameal Samhouri" w:date="2020-04-20T16:55:00Z">
        <w:r w:rsidR="00D17C4E">
          <w:t xml:space="preserve"> (= crab season temporal fidelity)</w:t>
        </w:r>
      </w:ins>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27" w:author="Sam Woodman" w:date="2020-04-20T14:06:00Z">
        <w:r w:rsidR="00A14150">
          <w:t xml:space="preserve">. </w:t>
        </w:r>
      </w:ins>
      <w:ins w:id="28" w:author="Sam Woodman" w:date="2020-04-20T14:07:00Z">
        <w:r w:rsidR="00A14150">
          <w:t>We also provide</w:t>
        </w:r>
      </w:ins>
      <w:ins w:id="29" w:author="Sam Woodman" w:date="2020-04-20T14:06:00Z">
        <w:r w:rsidR="00A14150">
          <w:t xml:space="preserve"> a scalar that controls the percentage of the effort affected by the closure that will be redistributed.</w:t>
        </w:r>
      </w:ins>
    </w:p>
    <w:p w14:paraId="21815510" w14:textId="77777777" w:rsidR="00AB5219" w:rsidRDefault="00AB5219" w:rsidP="00AB5219">
      <w:pPr>
        <w:pStyle w:val="ListParagraph"/>
        <w:numPr>
          <w:ilvl w:val="2"/>
          <w:numId w:val="3"/>
        </w:numPr>
      </w:pPr>
      <w:r>
        <w:lastRenderedPageBreak/>
        <w:t xml:space="preserve">All: </w:t>
      </w:r>
      <w:commentRangeStart w:id="30"/>
      <w:commentRangeStart w:id="31"/>
      <w:r>
        <w:t>NA - the remove method is required</w:t>
      </w:r>
      <w:commentRangeEnd w:id="30"/>
      <w:r w:rsidR="0083034E">
        <w:rPr>
          <w:rStyle w:val="CommentReference"/>
        </w:rPr>
        <w:commentReference w:id="30"/>
      </w:r>
      <w:commentRangeEnd w:id="31"/>
      <w:r w:rsidR="00A14150">
        <w:rPr>
          <w:rStyle w:val="CommentReference"/>
        </w:rPr>
        <w:commentReference w:id="31"/>
      </w:r>
    </w:p>
    <w:p w14:paraId="79A91645" w14:textId="0889B41A" w:rsidR="00AB5219" w:rsidRDefault="00AB5219" w:rsidP="006220F1">
      <w:pPr>
        <w:pStyle w:val="ListParagraph"/>
        <w:numPr>
          <w:ilvl w:val="2"/>
          <w:numId w:val="3"/>
        </w:numPr>
      </w:pPr>
      <w:r>
        <w:t>BIA: Redistribute closed effort</w:t>
      </w:r>
      <w:r w:rsidR="006220F1">
        <w:t>), reduced by a user-provided scalar in case we only want to redistribute a percentage of historical effort,</w:t>
      </w:r>
      <w:r>
        <w:t xml:space="preserve"> to its respective region (i.e. northern/central CA, whichever that record is in) using </w:t>
      </w:r>
      <w:commentRangeStart w:id="32"/>
      <w:commentRangeStart w:id="33"/>
      <w:commentRangeStart w:id="34"/>
      <w:r>
        <w:t xml:space="preserve">the pile up </w:t>
      </w:r>
      <w:commentRangeEnd w:id="32"/>
      <w:r w:rsidR="0083034E">
        <w:rPr>
          <w:rStyle w:val="CommentReference"/>
        </w:rPr>
        <w:commentReference w:id="32"/>
      </w:r>
      <w:commentRangeEnd w:id="33"/>
      <w:r w:rsidR="00A14150">
        <w:rPr>
          <w:rStyle w:val="CommentReference"/>
        </w:rPr>
        <w:commentReference w:id="33"/>
      </w:r>
      <w:commentRangeEnd w:id="34"/>
      <w:r w:rsidR="003D27AC">
        <w:rPr>
          <w:rStyle w:val="CommentReference"/>
        </w:rPr>
        <w:commentReference w:id="34"/>
      </w:r>
      <w:r>
        <w:t>+ temporal fidelity redistribution method (described above</w:t>
      </w:r>
    </w:p>
    <w:p w14:paraId="66C85A40" w14:textId="77777777" w:rsidR="00AB5219" w:rsidRDefault="00AB5219" w:rsidP="000A75A6">
      <w:pPr>
        <w:pStyle w:val="ListParagraph"/>
        <w:numPr>
          <w:ilvl w:val="2"/>
          <w:numId w:val="3"/>
        </w:numPr>
      </w:pPr>
      <w:proofErr w:type="spellStart"/>
      <w:r>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35"/>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35"/>
      <w:r w:rsidR="0083034E">
        <w:rPr>
          <w:rStyle w:val="CommentReference"/>
        </w:rPr>
        <w:commentReference w:id="35"/>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xml:space="preserve">: the shifted fishing data may (is likely to?) have new dates that were not in the original input data, and these records will have NA identifying variables and whale prediction information in the final output. Thus, </w:t>
      </w:r>
      <w:commentRangeStart w:id="36"/>
      <w:commentRangeStart w:id="37"/>
      <w:r w:rsidR="00860E80">
        <w:t>should users have to join the identifying info and whale predictions themselves after the fact? Or should we make another function for this.?</w:t>
      </w:r>
      <w:ins w:id="38" w:author="Jameal Samhouri" w:date="2020-04-20T07:44:00Z">
        <w:r w:rsidR="0083034E">
          <w:t xml:space="preserve"> </w:t>
        </w:r>
      </w:ins>
      <w:commentRangeEnd w:id="36"/>
      <w:ins w:id="39" w:author="Jameal Samhouri" w:date="2020-04-20T17:02:00Z">
        <w:r w:rsidR="000B2334">
          <w:rPr>
            <w:rStyle w:val="CommentReference"/>
          </w:rPr>
          <w:commentReference w:id="36"/>
        </w:r>
      </w:ins>
      <w:commentRangeEnd w:id="37"/>
      <w:r w:rsidR="003D27AC">
        <w:rPr>
          <w:rStyle w:val="CommentReference"/>
        </w:rPr>
        <w:commentReference w:id="37"/>
      </w:r>
      <w:commentRangeStart w:id="40"/>
      <w:ins w:id="41" w:author="Jameal Samhouri" w:date="2020-04-20T07:44:00Z">
        <w:r w:rsidR="0083034E">
          <w:t>But if the final output from this function is aggregated by year-month, we should have comparable information in the historical record and the sim</w:t>
        </w:r>
      </w:ins>
      <w:ins w:id="42" w:author="Jameal Samhouri" w:date="2020-04-20T07:45:00Z">
        <w:r w:rsidR="0083034E">
          <w:t>ulated scenarios.</w:t>
        </w:r>
      </w:ins>
      <w:commentRangeEnd w:id="40"/>
      <w:r w:rsidR="008B6134">
        <w:rPr>
          <w:rStyle w:val="CommentReference"/>
        </w:rPr>
        <w:commentReference w:id="40"/>
      </w:r>
    </w:p>
    <w:p w14:paraId="6F8158BD" w14:textId="77777777" w:rsidR="000B2334" w:rsidRPr="000B2334" w:rsidRDefault="00F67FD1" w:rsidP="000B2334">
      <w:pPr>
        <w:pStyle w:val="ListParagraph"/>
        <w:numPr>
          <w:ilvl w:val="0"/>
          <w:numId w:val="2"/>
        </w:numPr>
        <w:rPr>
          <w:ins w:id="43" w:author="Jameal Samhouri" w:date="2020-04-20T17:03:00Z"/>
        </w:rPr>
      </w:pPr>
      <w:ins w:id="44" w:author="Sam Woodman" w:date="2020-04-20T14:09:00Z">
        <w:r>
          <w:t xml:space="preserve">There are </w:t>
        </w:r>
      </w:ins>
      <w:ins w:id="45" w:author="Sam Woodman" w:date="2020-04-20T14:26:00Z">
        <w:r w:rsidR="003C4249">
          <w:t>some</w:t>
        </w:r>
      </w:ins>
      <w:ins w:id="46" w:author="Sam Woodman" w:date="2020-04-20T14:09:00Z">
        <w:r>
          <w:t xml:space="preserve"> </w:t>
        </w:r>
      </w:ins>
      <w:proofErr w:type="spellStart"/>
      <w:ins w:id="47" w:author="Sam Woodman" w:date="2020-04-20T14:18:00Z">
        <w:r>
          <w:t>NorCA</w:t>
        </w:r>
        <w:proofErr w:type="spellEnd"/>
        <w:r>
          <w:t xml:space="preserve"> </w:t>
        </w:r>
      </w:ins>
      <w:ins w:id="48" w:author="Sam Woodman" w:date="2020-04-20T14:26:00Z">
        <w:r w:rsidR="003C4249">
          <w:t xml:space="preserve">DC fishing </w:t>
        </w:r>
      </w:ins>
      <w:ins w:id="49" w:author="Sam Woodman" w:date="2020-04-20T14:18:00Z">
        <w:r>
          <w:t xml:space="preserve">seasons </w:t>
        </w:r>
      </w:ins>
      <w:ins w:id="50" w:author="Sam Woodman" w:date="2020-04-20T14:19:00Z">
        <w:r>
          <w:t>(e.g. 2011-12 and 2017-18) where there are a couple of records on ~Dec 5 or 6, and then nothing until mid-January</w:t>
        </w:r>
      </w:ins>
      <w:ins w:id="51" w:author="Sam Woodman" w:date="2020-04-20T14:20:00Z">
        <w:r w:rsidR="00DD2B0A">
          <w:t xml:space="preserve"> (there appears to have been closures due to quality these years)</w:t>
        </w:r>
      </w:ins>
      <w:ins w:id="52" w:author="Sam Woodman" w:date="2020-04-20T14:19:00Z">
        <w:r>
          <w:t xml:space="preserve">. </w:t>
        </w:r>
        <w:r w:rsidR="00DD2B0A">
          <w:t xml:space="preserve">Because these ~Dec 5/6 records are </w:t>
        </w:r>
      </w:ins>
      <w:ins w:id="53"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54" w:author="Sam Woodman" w:date="2020-04-20T14:21:00Z">
        <w:r w:rsidR="00DD2B0A">
          <w:t xml:space="preserve">For instance, say we’re running a </w:t>
        </w:r>
      </w:ins>
      <w:ins w:id="55" w:author="Sam Woodman" w:date="2020-04-20T14:25:00Z">
        <w:r w:rsidR="00DD2B0A">
          <w:t xml:space="preserve">lag </w:t>
        </w:r>
      </w:ins>
      <w:ins w:id="56" w:author="Sam Woodman" w:date="2020-04-20T14:21:00Z">
        <w:r w:rsidR="00DD2B0A">
          <w:t>delayed opening scenario until Dec 15</w:t>
        </w:r>
      </w:ins>
      <w:ins w:id="57" w:author="Sam Woodman" w:date="2020-04-20T14:24:00Z">
        <w:r w:rsidR="00DD2B0A">
          <w:t>, there are 10 records on Dec 5</w:t>
        </w:r>
      </w:ins>
      <w:ins w:id="58" w:author="Sam Woodman" w:date="2020-04-20T14:25:00Z">
        <w:r w:rsidR="00DD2B0A">
          <w:t>, and the rest of the records come after Jan 15. Currently, the function will see that the first day of the season was Dec 5 and thus lag the entire season by 10 days, which (I assume) is an error.</w:t>
        </w:r>
      </w:ins>
      <w:ins w:id="59" w:author="Jameal Samhouri" w:date="2020-04-20T17:02:00Z">
        <w:r w:rsidR="000B2334">
          <w:t xml:space="preserve"> See dis</w:t>
        </w:r>
      </w:ins>
      <w:ins w:id="60" w:author="Jameal Samhouri" w:date="2020-04-20T17:03:00Z">
        <w:r w:rsidR="000B2334">
          <w:t xml:space="preserve">cussion above, </w:t>
        </w:r>
        <w:r w:rsidR="000B2334" w:rsidRPr="000B2334">
          <w:t>Might change to first day with &gt;=1% of pings/$/</w:t>
        </w:r>
        <w:proofErr w:type="spellStart"/>
        <w:r w:rsidR="000B2334" w:rsidRPr="000B2334">
          <w:t>lbs</w:t>
        </w:r>
        <w:proofErr w:type="spellEnd"/>
        <w:r w:rsidR="000B2334" w:rsidRPr="000B2334">
          <w:t xml:space="preserve"> for season by district, treat same was pre-Nov 15 fishing activity (option to drop it or pile it into 1st day of season)</w:t>
        </w:r>
      </w:ins>
    </w:p>
    <w:p w14:paraId="5E56DD1E" w14:textId="7B1AA928" w:rsidR="00F67FD1" w:rsidRDefault="00F67FD1" w:rsidP="00A251A6"/>
    <w:p w14:paraId="48D86F0C" w14:textId="285C28BC" w:rsidR="00A251A6" w:rsidRPr="0040739B" w:rsidRDefault="00A251A6">
      <w:pPr>
        <w:rPr>
          <w:b/>
        </w:rPr>
      </w:pPr>
      <w:r w:rsidRPr="0040739B">
        <w:rPr>
          <w:b/>
        </w:rPr>
        <w:t>Notes from chat on 042820</w:t>
      </w:r>
    </w:p>
    <w:p w14:paraId="193AE730" w14:textId="726E1FD9" w:rsidR="00A251A6" w:rsidRDefault="00A251A6" w:rsidP="00A251A6">
      <w:r>
        <w:t xml:space="preserve">Line 20: shouldn’t this go beneath line 25, </w:t>
      </w:r>
      <w:proofErr w:type="spellStart"/>
      <w:proofErr w:type="gramStart"/>
      <w:r>
        <w:t>closure.date</w:t>
      </w:r>
      <w:proofErr w:type="spellEnd"/>
      <w:proofErr w:type="gramEnd"/>
      <w:r>
        <w:t>?</w:t>
      </w:r>
      <w:r>
        <w:t xml:space="preserve"> yes</w:t>
      </w:r>
    </w:p>
    <w:p w14:paraId="03C3D5E9" w14:textId="77777777" w:rsidR="00A251A6" w:rsidRDefault="00A251A6" w:rsidP="00A251A6"/>
    <w:p w14:paraId="0AF20B56" w14:textId="77777777" w:rsidR="00A251A6" w:rsidRDefault="00A251A6" w:rsidP="00A251A6">
      <w:proofErr w:type="spellStart"/>
      <w:proofErr w:type="gramStart"/>
      <w:r>
        <w:t>closure.method</w:t>
      </w:r>
      <w:proofErr w:type="spellEnd"/>
      <w:proofErr w:type="gramEnd"/>
      <w:r>
        <w:t xml:space="preserve">: what does temporal fidelity mean here? similar to </w:t>
      </w:r>
      <w:proofErr w:type="spellStart"/>
      <w:r>
        <w:t>delay.method.fidelity</w:t>
      </w:r>
      <w:proofErr w:type="spellEnd"/>
      <w:r>
        <w:t xml:space="preserve">. </w:t>
      </w:r>
      <w:proofErr w:type="spellStart"/>
      <w:r>
        <w:t>redist_</w:t>
      </w:r>
      <w:proofErr w:type="gramStart"/>
      <w:r>
        <w:t>temporal</w:t>
      </w:r>
      <w:proofErr w:type="spellEnd"/>
      <w:r>
        <w:t>(</w:t>
      </w:r>
      <w:proofErr w:type="gramEnd"/>
      <w:r>
        <w:t xml:space="preserve">) automatically projects effort spatially in a way that has fidelity to that calendar week/month, if the spatial </w:t>
      </w:r>
      <w:proofErr w:type="spellStart"/>
      <w:r>
        <w:t>dist</w:t>
      </w:r>
      <w:proofErr w:type="spellEnd"/>
      <w:r>
        <w:t xml:space="preserve"> of effort remains the same no need. see lines 290…</w:t>
      </w:r>
    </w:p>
    <w:p w14:paraId="02A9A4DC" w14:textId="77777777" w:rsidR="00A251A6" w:rsidRDefault="00A251A6" w:rsidP="00A251A6"/>
    <w:p w14:paraId="41262B64" w14:textId="77777777" w:rsidR="00A251A6" w:rsidRDefault="00A251A6" w:rsidP="00A251A6">
      <w:r>
        <w:t>Some rejiggering needed (new arguments defined), but we can implement xx% reduction in effort for spring or Dec or whatever</w:t>
      </w:r>
    </w:p>
    <w:p w14:paraId="705B8042" w14:textId="77777777" w:rsidR="00A251A6" w:rsidRDefault="00A251A6" w:rsidP="00A251A6"/>
    <w:p w14:paraId="01544829" w14:textId="77777777" w:rsidR="00A251A6" w:rsidRDefault="00A251A6" w:rsidP="00A251A6">
      <w:r>
        <w:t xml:space="preserve">User sets output </w:t>
      </w:r>
      <w:proofErr w:type="spellStart"/>
      <w:r>
        <w:t>df</w:t>
      </w:r>
      <w:proofErr w:type="spellEnd"/>
      <w:r>
        <w:t xml:space="preserve"> name, in example it is called </w:t>
      </w:r>
      <w:proofErr w:type="spellStart"/>
      <w:proofErr w:type="gramStart"/>
      <w:r>
        <w:t>d.noinfo</w:t>
      </w:r>
      <w:proofErr w:type="spellEnd"/>
      <w:proofErr w:type="gramEnd"/>
    </w:p>
    <w:p w14:paraId="1960FAD4" w14:textId="77777777" w:rsidR="00A251A6" w:rsidRDefault="00A251A6" w:rsidP="00A251A6"/>
    <w:p w14:paraId="388357C1" w14:textId="77777777" w:rsidR="00A251A6" w:rsidRDefault="00A251A6" w:rsidP="00A251A6">
      <w:r>
        <w:t xml:space="preserve">Lines 52-66: basic checks. </w:t>
      </w:r>
      <w:proofErr w:type="spellStart"/>
      <w:r>
        <w:t>i</w:t>
      </w:r>
      <w:proofErr w:type="spellEnd"/>
      <w:r>
        <w:t xml:space="preserve"> learned a lot</w:t>
      </w:r>
    </w:p>
    <w:p w14:paraId="6D5382A2" w14:textId="77777777" w:rsidR="00A251A6" w:rsidRDefault="00A251A6" w:rsidP="00A251A6"/>
    <w:p w14:paraId="37C7821B" w14:textId="1141175E" w:rsidR="00A251A6" w:rsidRDefault="00A251A6" w:rsidP="00A251A6">
      <w:r>
        <w:t xml:space="preserve">Plan to use </w:t>
      </w:r>
      <w:proofErr w:type="spellStart"/>
      <w:r>
        <w:t>make_scenarios_</w:t>
      </w:r>
      <w:proofErr w:type="gramStart"/>
      <w:r>
        <w:t>table.R</w:t>
      </w:r>
      <w:proofErr w:type="spellEnd"/>
      <w:proofErr w:type="gramEnd"/>
      <w:r>
        <w:t xml:space="preserve"> and then wrapper to loop through scenarios?</w:t>
      </w:r>
      <w:r>
        <w:t xml:space="preserve"> yes</w:t>
      </w:r>
    </w:p>
    <w:p w14:paraId="7BD70605" w14:textId="77777777" w:rsidR="00A251A6" w:rsidRDefault="00A251A6" w:rsidP="00A251A6"/>
    <w:p w14:paraId="72937302" w14:textId="092A2F58" w:rsidR="00A251A6" w:rsidRDefault="00A251A6" w:rsidP="00A251A6">
      <w:r>
        <w:t xml:space="preserve">minimum season start </w:t>
      </w:r>
      <w:proofErr w:type="gramStart"/>
      <w:r>
        <w:t>date !</w:t>
      </w:r>
      <w:proofErr w:type="gramEnd"/>
      <w:r>
        <w:t>= opening date. but we could modify either one to reflect when pots first get set (</w:t>
      </w:r>
      <w:proofErr w:type="spellStart"/>
      <w:r>
        <w:t>eg</w:t>
      </w:r>
      <w:proofErr w:type="spellEnd"/>
      <w:r>
        <w:t>, 3-7d before landings are &gt;=1%)</w:t>
      </w:r>
    </w:p>
    <w:p w14:paraId="3266ED4E" w14:textId="31AA94DD" w:rsidR="00A251A6" w:rsidRDefault="00A251A6" w:rsidP="00A251A6"/>
    <w:p w14:paraId="781DBFB8" w14:textId="5C06FF78" w:rsidR="00A251A6" w:rsidRDefault="00A251A6" w:rsidP="00A251A6">
      <w:bookmarkStart w:id="61" w:name="_GoBack"/>
      <w:r w:rsidRPr="0040739B">
        <w:rPr>
          <w:b/>
        </w:rPr>
        <w:t>Questions from testing 043020</w:t>
      </w:r>
      <w:r>
        <w:t>:</w:t>
      </w:r>
    </w:p>
    <w:p w14:paraId="332AA657" w14:textId="6D61E880" w:rsidR="00786BF3" w:rsidRDefault="000768A5" w:rsidP="00A251A6">
      <w:pPr>
        <w:pStyle w:val="ListParagraph"/>
        <w:numPr>
          <w:ilvl w:val="0"/>
          <w:numId w:val="4"/>
        </w:numPr>
      </w:pPr>
      <w:r>
        <w:t xml:space="preserve">What are you thinking is the best fix for the issue with </w:t>
      </w:r>
      <w:r w:rsidRPr="000768A5">
        <w:t>CA_OFFSHOR</w:t>
      </w:r>
      <w:r>
        <w:t xml:space="preserve">? I found that if I use </w:t>
      </w:r>
      <w:proofErr w:type="spellStart"/>
      <w:proofErr w:type="gramStart"/>
      <w:r>
        <w:t>x.orig</w:t>
      </w:r>
      <w:proofErr w:type="spellEnd"/>
      <w:proofErr w:type="gramEnd"/>
      <w:r>
        <w:t xml:space="preserve"> (</w:t>
      </w:r>
      <w:proofErr w:type="spellStart"/>
      <w:r>
        <w:t>df</w:t>
      </w:r>
      <w:proofErr w:type="spellEnd"/>
      <w:r>
        <w:t xml:space="preserve"> that includes join with whale model outputs) the </w:t>
      </w:r>
      <w:proofErr w:type="spellStart"/>
      <w:r>
        <w:t>effort_mgmt</w:t>
      </w:r>
      <w:proofErr w:type="spellEnd"/>
      <w:r>
        <w:t xml:space="preserve">() </w:t>
      </w:r>
      <w:r>
        <w:t xml:space="preserve">function breaks. Using </w:t>
      </w:r>
      <w:proofErr w:type="spellStart"/>
      <w:proofErr w:type="gramStart"/>
      <w:r>
        <w:t>x.orig</w:t>
      </w:r>
      <w:proofErr w:type="gramEnd"/>
      <w:r>
        <w:t>.noinfo</w:t>
      </w:r>
      <w:proofErr w:type="spellEnd"/>
      <w:r>
        <w:t xml:space="preserve"> is not problematic. </w:t>
      </w:r>
    </w:p>
    <w:p w14:paraId="1BD1548C" w14:textId="0565852A" w:rsidR="00786BF3" w:rsidRDefault="00DB7CDD" w:rsidP="00A251A6">
      <w:pPr>
        <w:pStyle w:val="ListParagraph"/>
        <w:numPr>
          <w:ilvl w:val="1"/>
          <w:numId w:val="4"/>
        </w:numPr>
      </w:pPr>
      <w:r w:rsidRPr="00A251A6">
        <w:t xml:space="preserve">Warning in </w:t>
      </w:r>
      <w:proofErr w:type="spellStart"/>
      <w:r w:rsidRPr="00A251A6">
        <w:t>effort_</w:t>
      </w:r>
      <w:proofErr w:type="gramStart"/>
      <w:r w:rsidRPr="00A251A6">
        <w:t>mgmt</w:t>
      </w:r>
      <w:proofErr w:type="spellEnd"/>
      <w:r w:rsidRPr="00A251A6">
        <w:t>(</w:t>
      </w:r>
      <w:proofErr w:type="gramEnd"/>
      <w:r w:rsidRPr="00A251A6">
        <w:t xml:space="preserve">x = </w:t>
      </w:r>
      <w:proofErr w:type="spellStart"/>
      <w:r w:rsidRPr="00DB7CDD">
        <w:rPr>
          <w:b/>
          <w:u w:val="single"/>
        </w:rPr>
        <w:t>x.orig</w:t>
      </w:r>
      <w:r>
        <w:rPr>
          <w:b/>
          <w:u w:val="single"/>
        </w:rPr>
        <w:t>.noinfo</w:t>
      </w:r>
      <w:proofErr w:type="spellEnd"/>
      <w:r>
        <w:rPr>
          <w:b/>
          <w:u w:val="single"/>
        </w:rPr>
        <w:t>.</w:t>
      </w:r>
      <w:r w:rsidRPr="00DB7CDD">
        <w:rPr>
          <w:b/>
          <w:u w:val="single"/>
        </w:rPr>
        <w:t xml:space="preserve"> </w:t>
      </w:r>
      <w:r w:rsidR="00A251A6">
        <w:t xml:space="preserve">Error message on line 89: the function </w:t>
      </w:r>
      <w:proofErr w:type="spellStart"/>
      <w:r w:rsidR="00A251A6">
        <w:t>wants</w:t>
      </w:r>
      <w:proofErr w:type="spellEnd"/>
      <w:r w:rsidR="00A251A6">
        <w:t xml:space="preserve"> to have whale predictions and is not getting them from the input file. What gives? Why not feed the function </w:t>
      </w:r>
      <w:proofErr w:type="spellStart"/>
      <w:proofErr w:type="gramStart"/>
      <w:r w:rsidR="00A251A6">
        <w:t>x.orig</w:t>
      </w:r>
      <w:proofErr w:type="spellEnd"/>
      <w:proofErr w:type="gramEnd"/>
      <w:r w:rsidR="00A251A6">
        <w:t xml:space="preserve"> rather than </w:t>
      </w:r>
      <w:proofErr w:type="spellStart"/>
      <w:r w:rsidR="00A251A6">
        <w:t>x.orig.noinfo</w:t>
      </w:r>
      <w:proofErr w:type="spellEnd"/>
      <w:r w:rsidR="00A251A6">
        <w:t>?</w:t>
      </w:r>
      <w:r>
        <w:t xml:space="preserve"> </w:t>
      </w:r>
      <w:r w:rsidRPr="00DB7CDD">
        <w:t>Is this due to the issue with CA_OFFSHOR?</w:t>
      </w:r>
    </w:p>
    <w:p w14:paraId="437EE091" w14:textId="60215F2C" w:rsidR="00A251A6" w:rsidRDefault="00A251A6" w:rsidP="00A251A6">
      <w:pPr>
        <w:pStyle w:val="ListParagraph"/>
        <w:numPr>
          <w:ilvl w:val="1"/>
          <w:numId w:val="4"/>
        </w:numPr>
      </w:pPr>
      <w:proofErr w:type="spellStart"/>
      <w:r w:rsidRPr="00A251A6">
        <w:t>Warnin</w:t>
      </w:r>
      <w:proofErr w:type="spellEnd"/>
      <w:r w:rsidRPr="00A251A6">
        <w:t xml:space="preserve">g in </w:t>
      </w:r>
      <w:proofErr w:type="spellStart"/>
      <w:r w:rsidRPr="00A251A6">
        <w:t>effort_</w:t>
      </w:r>
      <w:proofErr w:type="gramStart"/>
      <w:r w:rsidRPr="00A251A6">
        <w:t>mgmt</w:t>
      </w:r>
      <w:proofErr w:type="spellEnd"/>
      <w:r w:rsidRPr="00A251A6">
        <w:t>(</w:t>
      </w:r>
      <w:proofErr w:type="gramEnd"/>
      <w:r w:rsidRPr="00A251A6">
        <w:t xml:space="preserve">x = </w:t>
      </w:r>
      <w:proofErr w:type="spellStart"/>
      <w:r w:rsidRPr="00DB7CDD">
        <w:rPr>
          <w:b/>
          <w:u w:val="single"/>
        </w:rPr>
        <w:t>x.orig</w:t>
      </w:r>
      <w:proofErr w:type="spellEnd"/>
      <w:r w:rsidRPr="00DB7CDD">
        <w:rPr>
          <w:b/>
          <w:u w:val="single"/>
        </w:rPr>
        <w:t xml:space="preserve"> </w:t>
      </w:r>
      <w:r>
        <w:t>because some grid cells are in two offshore regions</w:t>
      </w:r>
    </w:p>
    <w:p w14:paraId="7B4D11BE" w14:textId="56AEA267" w:rsidR="0040739B" w:rsidRDefault="0040739B" w:rsidP="0040739B">
      <w:pPr>
        <w:pStyle w:val="ListParagraph"/>
        <w:numPr>
          <w:ilvl w:val="0"/>
          <w:numId w:val="4"/>
        </w:numPr>
      </w:pPr>
      <w:r>
        <w:t xml:space="preserve">Do you join the whale model outputs to the output </w:t>
      </w:r>
      <w:proofErr w:type="spellStart"/>
      <w:r>
        <w:t>df</w:t>
      </w:r>
      <w:proofErr w:type="spellEnd"/>
      <w:r>
        <w:t xml:space="preserve"> from the </w:t>
      </w:r>
      <w:proofErr w:type="spellStart"/>
      <w:r>
        <w:t>effort_</w:t>
      </w:r>
      <w:proofErr w:type="gramStart"/>
      <w:r>
        <w:t>mgmt</w:t>
      </w:r>
      <w:proofErr w:type="spellEnd"/>
      <w:r>
        <w:t>(</w:t>
      </w:r>
      <w:proofErr w:type="gramEnd"/>
      <w:r>
        <w:t xml:space="preserve">) function in the </w:t>
      </w:r>
      <w:proofErr w:type="spellStart"/>
      <w:r>
        <w:t>risk_mgmt</w:t>
      </w:r>
      <w:proofErr w:type="spellEnd"/>
      <w:r>
        <w:t>() function?</w:t>
      </w:r>
    </w:p>
    <w:p w14:paraId="0831F4C2" w14:textId="0B4E5837" w:rsidR="00786BF3" w:rsidRDefault="00786BF3" w:rsidP="00786BF3">
      <w:pPr>
        <w:pStyle w:val="ListParagraph"/>
        <w:numPr>
          <w:ilvl w:val="0"/>
          <w:numId w:val="4"/>
        </w:numPr>
      </w:pPr>
      <w:r>
        <w:t xml:space="preserve">For the output </w:t>
      </w:r>
      <w:proofErr w:type="spellStart"/>
      <w:r>
        <w:t>df</w:t>
      </w:r>
      <w:proofErr w:type="spellEnd"/>
      <w:r>
        <w:t xml:space="preserve"> from </w:t>
      </w:r>
      <w:r>
        <w:t xml:space="preserve">the </w:t>
      </w:r>
      <w:proofErr w:type="spellStart"/>
      <w:r>
        <w:t>effort_</w:t>
      </w:r>
      <w:proofErr w:type="gramStart"/>
      <w:r>
        <w:t>mgmt</w:t>
      </w:r>
      <w:proofErr w:type="spellEnd"/>
      <w:r>
        <w:t>(</w:t>
      </w:r>
      <w:proofErr w:type="gramEnd"/>
      <w:r>
        <w:t>) function</w:t>
      </w:r>
      <w:r>
        <w:t xml:space="preserve">, are all of the temporal and spatial related column headers the simulated dates and locations, so to speak? </w:t>
      </w:r>
      <w:proofErr w:type="gramStart"/>
      <w:r>
        <w:t>So</w:t>
      </w:r>
      <w:proofErr w:type="gramEnd"/>
      <w:r>
        <w:t xml:space="preserve"> they reflect the date we are pretending the fishing activity occurred on in the place we are pretending it happened, given the input arguments?</w:t>
      </w:r>
    </w:p>
    <w:p w14:paraId="579AFD89" w14:textId="38F9B6AA" w:rsidR="00DB7CDD" w:rsidRDefault="00DB7CDD" w:rsidP="00786BF3">
      <w:pPr>
        <w:pStyle w:val="ListParagraph"/>
        <w:numPr>
          <w:ilvl w:val="0"/>
          <w:numId w:val="4"/>
        </w:numPr>
        <w:rPr>
          <w:ins w:id="62" w:author="Sam Woodman" w:date="2020-04-20T14:09:00Z"/>
        </w:rPr>
      </w:pPr>
      <w:r>
        <w:t xml:space="preserve">Pesky Q: shouldn’t we specify in lines 13-29 that we have an option for NULL for the arguments </w:t>
      </w:r>
      <w:proofErr w:type="spellStart"/>
      <w:proofErr w:type="gramStart"/>
      <w:r>
        <w:t>delay.method</w:t>
      </w:r>
      <w:proofErr w:type="gramEnd"/>
      <w:r>
        <w:t>.</w:t>
      </w:r>
      <w:r>
        <w:t>shift</w:t>
      </w:r>
      <w:proofErr w:type="spellEnd"/>
      <w:r>
        <w:t xml:space="preserve"> and </w:t>
      </w:r>
      <w:proofErr w:type="spellStart"/>
      <w:r>
        <w:t>delay.method.fidelity</w:t>
      </w:r>
      <w:proofErr w:type="spellEnd"/>
      <w:r>
        <w:t xml:space="preserve"> when we are not simulating a delayed opening and for </w:t>
      </w:r>
      <w:proofErr w:type="spellStart"/>
      <w:r>
        <w:t>closure.method</w:t>
      </w:r>
      <w:proofErr w:type="spellEnd"/>
      <w:r>
        <w:t xml:space="preserve"> and </w:t>
      </w:r>
      <w:proofErr w:type="spellStart"/>
      <w:r>
        <w:t>closure.redist.percent</w:t>
      </w:r>
      <w:proofErr w:type="spellEnd"/>
      <w:r>
        <w:t xml:space="preserve"> </w:t>
      </w:r>
      <w:r>
        <w:t>when we are not simulating a</w:t>
      </w:r>
      <w:r>
        <w:t xml:space="preserve">n early closure? For the delayed opening </w:t>
      </w:r>
      <w:proofErr w:type="gramStart"/>
      <w:r>
        <w:t>scenario</w:t>
      </w:r>
      <w:proofErr w:type="gramEnd"/>
      <w:r>
        <w:t xml:space="preserve"> I used I just specified “lag” and “spatial” and believe they get ignored.</w:t>
      </w:r>
    </w:p>
    <w:bookmarkEnd w:id="61"/>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p>
  </w:comment>
  <w:comment w:id="3" w:author="Sam Woodman" w:date="2020-04-24T20:03:00Z" w:initials="SW">
    <w:p w14:paraId="78F072F8" w14:textId="7E48E849" w:rsidR="00AD0D90" w:rsidRDefault="00AD0D90">
      <w:pPr>
        <w:pStyle w:val="CommentText"/>
      </w:pPr>
      <w:r>
        <w:rPr>
          <w:rStyle w:val="CommentReference"/>
        </w:rPr>
        <w:annotationRef/>
      </w:r>
      <w:r>
        <w:t>New addition</w:t>
      </w:r>
    </w:p>
  </w:comment>
  <w:comment w:id="5" w:author="Sam Woodman" w:date="2020-04-24T20:03:00Z" w:initials="SW">
    <w:p w14:paraId="7AE607CE" w14:textId="1F656F8A" w:rsidR="0015597B" w:rsidRDefault="0015597B">
      <w:pPr>
        <w:pStyle w:val="CommentText"/>
      </w:pPr>
      <w:r>
        <w:rPr>
          <w:rStyle w:val="CommentReference"/>
        </w:rPr>
        <w:annotationRef/>
      </w:r>
      <w:r>
        <w:t xml:space="preserve">Sam </w:t>
      </w:r>
      <w:proofErr w:type="spellStart"/>
      <w:r>
        <w:t>todo</w:t>
      </w:r>
      <w:proofErr w:type="spellEnd"/>
    </w:p>
  </w:comment>
  <w:comment w:id="15"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16"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18"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19" w:author="Sam Woodman" w:date="2020-04-20T13:58:00Z" w:initials="SW">
    <w:p w14:paraId="16BA4996" w14:textId="0922F276" w:rsidR="00FE2F5F" w:rsidRDefault="00FE2F5F">
      <w:pPr>
        <w:pStyle w:val="CommentText"/>
      </w:pPr>
      <w:r>
        <w:rPr>
          <w:rStyle w:val="CommentReference"/>
        </w:rPr>
        <w:annotationRef/>
      </w:r>
      <w:r>
        <w:t>Yes, exactly</w:t>
      </w:r>
    </w:p>
  </w:comment>
  <w:comment w:id="20" w:author="Jameal Samhouri" w:date="2020-04-20T16:58:00Z" w:initials="JS">
    <w:p w14:paraId="17EDC0F8" w14:textId="3C29CCAB" w:rsidR="000B2334" w:rsidRDefault="000B2334">
      <w:pPr>
        <w:pStyle w:val="CommentText"/>
      </w:pPr>
      <w:r>
        <w:rPr>
          <w:rStyle w:val="CommentReference"/>
        </w:rPr>
        <w:annotationRef/>
      </w:r>
      <w:r>
        <w:t>Aha, so this is for the case where we don’t have historical effort data (</w:t>
      </w:r>
      <w:proofErr w:type="spellStart"/>
      <w:r>
        <w:t>eg</w:t>
      </w:r>
      <w:proofErr w:type="spellEnd"/>
      <w:r>
        <w:t>, season ended and we are simulating distribution of effort beyond that time)</w:t>
      </w:r>
    </w:p>
  </w:comment>
  <w:comment w:id="21"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22" w:author="Sam Woodman" w:date="2020-04-20T13:59:00Z" w:initials="SW">
    <w:p w14:paraId="72394F37" w14:textId="1FE58C8C" w:rsidR="00FE2F5F" w:rsidRDefault="00FE2F5F">
      <w:pPr>
        <w:pStyle w:val="CommentText"/>
      </w:pPr>
      <w:r>
        <w:rPr>
          <w:rStyle w:val="CommentReference"/>
        </w:rPr>
        <w:annotationRef/>
      </w:r>
      <w:r>
        <w:t>Correct</w:t>
      </w:r>
    </w:p>
  </w:comment>
  <w:comment w:id="23" w:author="Jameal Samhouri" w:date="2020-04-20T07:33:00Z" w:initials="JS">
    <w:p w14:paraId="4C4EE33B" w14:textId="3D8B6B60" w:rsidR="00A43799" w:rsidRDefault="00A43799">
      <w:pPr>
        <w:pStyle w:val="CommentText"/>
      </w:pPr>
      <w:r>
        <w:rPr>
          <w:rStyle w:val="CommentReference"/>
        </w:rPr>
        <w:annotationRef/>
      </w:r>
      <w:r>
        <w:t>Such as?</w:t>
      </w:r>
    </w:p>
  </w:comment>
  <w:comment w:id="24"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30"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31"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32"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33"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34" w:author="Sam Woodman" w:date="2020-04-24T20:05:00Z" w:initials="SW">
    <w:p w14:paraId="2B30D95A" w14:textId="38875D00" w:rsidR="003D27AC" w:rsidRDefault="003D27AC">
      <w:pPr>
        <w:pStyle w:val="CommentText"/>
      </w:pPr>
      <w:r>
        <w:rPr>
          <w:rStyle w:val="CommentReference"/>
        </w:rPr>
        <w:annotationRef/>
      </w:r>
      <w:r>
        <w:t>Text added above</w:t>
      </w:r>
    </w:p>
  </w:comment>
  <w:comment w:id="35" w:author="Jameal Samhouri" w:date="2020-04-20T07:43:00Z" w:initials="JS">
    <w:p w14:paraId="1A13A694" w14:textId="3CF30852" w:rsidR="0083034E" w:rsidRDefault="0083034E">
      <w:pPr>
        <w:pStyle w:val="CommentText"/>
      </w:pPr>
      <w:r>
        <w:rPr>
          <w:rStyle w:val="CommentReference"/>
        </w:rPr>
        <w:annotationRef/>
      </w:r>
      <w:r>
        <w:t>brilliant</w:t>
      </w:r>
    </w:p>
  </w:comment>
  <w:comment w:id="36" w:author="Jameal Samhouri" w:date="2020-04-20T17:02:00Z" w:initials="JS">
    <w:p w14:paraId="74234560" w14:textId="6C406EBF" w:rsidR="000B2334" w:rsidRDefault="000B2334">
      <w:pPr>
        <w:pStyle w:val="CommentText"/>
      </w:pPr>
      <w:r>
        <w:rPr>
          <w:rStyle w:val="CommentReference"/>
        </w:rPr>
        <w:annotationRef/>
      </w:r>
      <w:r>
        <w:t>SW to add warning</w:t>
      </w:r>
    </w:p>
  </w:comment>
  <w:comment w:id="37" w:author="Sam Woodman" w:date="2020-04-24T20:05:00Z" w:initials="SW">
    <w:p w14:paraId="3C0789AA" w14:textId="092A459B" w:rsidR="003D27AC" w:rsidRDefault="003D27AC">
      <w:pPr>
        <w:pStyle w:val="CommentText"/>
      </w:pPr>
      <w:r>
        <w:rPr>
          <w:rStyle w:val="CommentReference"/>
        </w:rPr>
        <w:annotationRef/>
      </w:r>
      <w:r>
        <w:t>Warning added</w:t>
      </w:r>
    </w:p>
  </w:comment>
  <w:comment w:id="40"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4D846" w15:done="0"/>
  <w15:commentEx w15:paraId="78F072F8" w15:done="0"/>
  <w15:commentEx w15:paraId="7AE607CE" w15:done="0"/>
  <w15:commentEx w15:paraId="304FECD0" w15:done="0"/>
  <w15:commentEx w15:paraId="444D8730" w15:paraIdParent="304FECD0" w15:done="0"/>
  <w15:commentEx w15:paraId="28A31BDE" w15:done="0"/>
  <w15:commentEx w15:paraId="16BA4996" w15:paraIdParent="28A31BDE" w15:done="0"/>
  <w15:commentEx w15:paraId="17EDC0F8"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1"/>
  <w15:commentEx w15:paraId="7095CCA3" w15:paraIdParent="145A95C4" w15:done="1"/>
  <w15:commentEx w15:paraId="2B30D95A" w15:paraIdParent="145A95C4" w15:done="1"/>
  <w15:commentEx w15:paraId="1A13A694" w15:done="0"/>
  <w15:commentEx w15:paraId="74234560" w15:done="1"/>
  <w15:commentEx w15:paraId="3C0789AA" w15:paraIdParent="74234560" w15:done="1"/>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4D846" w16cid:durableId="2248486B"/>
  <w16cid:commentId w16cid:paraId="78F072F8" w16cid:durableId="2254E722"/>
  <w16cid:commentId w16cid:paraId="7AE607CE" w16cid:durableId="2254E723"/>
  <w16cid:commentId w16cid:paraId="304FECD0" w16cid:durableId="2247D072"/>
  <w16cid:commentId w16cid:paraId="444D8730" w16cid:durableId="2248486D"/>
  <w16cid:commentId w16cid:paraId="28A31BDE" w16cid:durableId="2247CF9E"/>
  <w16cid:commentId w16cid:paraId="16BA4996" w16cid:durableId="2248486F"/>
  <w16cid:commentId w16cid:paraId="17EDC0F8" w16cid:durableId="2248531A"/>
  <w16cid:commentId w16cid:paraId="78A55E9E" w16cid:durableId="2247CE72"/>
  <w16cid:commentId w16cid:paraId="72394F37" w16cid:durableId="22484871"/>
  <w16cid:commentId w16cid:paraId="4C4EE33B" w16cid:durableId="2247CEC9"/>
  <w16cid:commentId w16cid:paraId="503AAE80" w16cid:durableId="22484873"/>
  <w16cid:commentId w16cid:paraId="06718174" w16cid:durableId="2247D0C1"/>
  <w16cid:commentId w16cid:paraId="11D54743" w16cid:durableId="22484875"/>
  <w16cid:commentId w16cid:paraId="145A95C4" w16cid:durableId="2247D0E8"/>
  <w16cid:commentId w16cid:paraId="7095CCA3" w16cid:durableId="22484877"/>
  <w16cid:commentId w16cid:paraId="2B30D95A" w16cid:durableId="2254E731"/>
  <w16cid:commentId w16cid:paraId="1A13A694" w16cid:durableId="2247D12E"/>
  <w16cid:commentId w16cid:paraId="74234560" w16cid:durableId="22485427"/>
  <w16cid:commentId w16cid:paraId="3C0789AA" w16cid:durableId="2254E734"/>
  <w16cid:commentId w16cid:paraId="5F1408DE" w16cid:durableId="224848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1BD2"/>
    <w:multiLevelType w:val="hybridMultilevel"/>
    <w:tmpl w:val="01348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41"/>
    <w:rsid w:val="00012E13"/>
    <w:rsid w:val="000768A5"/>
    <w:rsid w:val="0008205E"/>
    <w:rsid w:val="000A75A6"/>
    <w:rsid w:val="000A7F11"/>
    <w:rsid w:val="000B2334"/>
    <w:rsid w:val="000C3B04"/>
    <w:rsid w:val="000D0601"/>
    <w:rsid w:val="00100EBB"/>
    <w:rsid w:val="001133A5"/>
    <w:rsid w:val="00130869"/>
    <w:rsid w:val="0015238A"/>
    <w:rsid w:val="0015597B"/>
    <w:rsid w:val="00162083"/>
    <w:rsid w:val="0020159E"/>
    <w:rsid w:val="00203496"/>
    <w:rsid w:val="00257371"/>
    <w:rsid w:val="00272D1B"/>
    <w:rsid w:val="0029540D"/>
    <w:rsid w:val="00296CF3"/>
    <w:rsid w:val="002D4B33"/>
    <w:rsid w:val="002D5A41"/>
    <w:rsid w:val="0033557A"/>
    <w:rsid w:val="0034114B"/>
    <w:rsid w:val="00386B35"/>
    <w:rsid w:val="003C4249"/>
    <w:rsid w:val="003D27AC"/>
    <w:rsid w:val="003F454C"/>
    <w:rsid w:val="0040739B"/>
    <w:rsid w:val="00411E89"/>
    <w:rsid w:val="004B5C5E"/>
    <w:rsid w:val="005C04B6"/>
    <w:rsid w:val="005F2824"/>
    <w:rsid w:val="006220F1"/>
    <w:rsid w:val="00653DFA"/>
    <w:rsid w:val="00657314"/>
    <w:rsid w:val="006E6036"/>
    <w:rsid w:val="007251C8"/>
    <w:rsid w:val="00764F3D"/>
    <w:rsid w:val="00786BF3"/>
    <w:rsid w:val="007A7F6E"/>
    <w:rsid w:val="007C1C9D"/>
    <w:rsid w:val="007E5C57"/>
    <w:rsid w:val="0083034E"/>
    <w:rsid w:val="00860E80"/>
    <w:rsid w:val="008744A6"/>
    <w:rsid w:val="008B6134"/>
    <w:rsid w:val="008F61E8"/>
    <w:rsid w:val="0091513A"/>
    <w:rsid w:val="009B5453"/>
    <w:rsid w:val="009C38B1"/>
    <w:rsid w:val="00A14150"/>
    <w:rsid w:val="00A251A6"/>
    <w:rsid w:val="00A42436"/>
    <w:rsid w:val="00A43799"/>
    <w:rsid w:val="00A45D06"/>
    <w:rsid w:val="00A466D9"/>
    <w:rsid w:val="00A63E44"/>
    <w:rsid w:val="00AA54CA"/>
    <w:rsid w:val="00AB5219"/>
    <w:rsid w:val="00AD0D90"/>
    <w:rsid w:val="00AF139B"/>
    <w:rsid w:val="00AF55A0"/>
    <w:rsid w:val="00B13B94"/>
    <w:rsid w:val="00B37EA2"/>
    <w:rsid w:val="00B479C0"/>
    <w:rsid w:val="00B54480"/>
    <w:rsid w:val="00BA7462"/>
    <w:rsid w:val="00C7678C"/>
    <w:rsid w:val="00C8745C"/>
    <w:rsid w:val="00CA05BD"/>
    <w:rsid w:val="00CB2AE0"/>
    <w:rsid w:val="00CB50DA"/>
    <w:rsid w:val="00CB5724"/>
    <w:rsid w:val="00CD421F"/>
    <w:rsid w:val="00D11DF2"/>
    <w:rsid w:val="00D12280"/>
    <w:rsid w:val="00D17C4E"/>
    <w:rsid w:val="00D67F09"/>
    <w:rsid w:val="00DB7CDD"/>
    <w:rsid w:val="00DC3FE9"/>
    <w:rsid w:val="00DD2B0A"/>
    <w:rsid w:val="00DF227E"/>
    <w:rsid w:val="00E75F6D"/>
    <w:rsid w:val="00EA70EB"/>
    <w:rsid w:val="00EB3F97"/>
    <w:rsid w:val="00EB6602"/>
    <w:rsid w:val="00EC2460"/>
    <w:rsid w:val="00EE0C33"/>
    <w:rsid w:val="00EF5508"/>
    <w:rsid w:val="00F0668A"/>
    <w:rsid w:val="00F10344"/>
    <w:rsid w:val="00F15AD6"/>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4</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Jameal Samhouri</cp:lastModifiedBy>
  <cp:revision>79</cp:revision>
  <dcterms:created xsi:type="dcterms:W3CDTF">2020-04-14T18:14:00Z</dcterms:created>
  <dcterms:modified xsi:type="dcterms:W3CDTF">2020-04-30T13:36:00Z</dcterms:modified>
</cp:coreProperties>
</file>