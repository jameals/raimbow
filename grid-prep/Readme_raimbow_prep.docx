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1AB6" w14:textId="77777777" w:rsidR="00164FF9" w:rsidRPr="00CC036A" w:rsidRDefault="00164FF9" w:rsidP="00164FF9">
      <w:pPr>
        <w:rPr>
          <w:sz w:val="28"/>
        </w:rPr>
      </w:pPr>
      <w:r w:rsidRPr="00CC036A">
        <w:rPr>
          <w:sz w:val="28"/>
        </w:rPr>
        <w:t xml:space="preserve">Readme for </w:t>
      </w:r>
      <w:r w:rsidR="007E4187">
        <w:rPr>
          <w:sz w:val="28"/>
        </w:rPr>
        <w:t>grid-</w:t>
      </w:r>
      <w:r w:rsidRPr="00CC036A">
        <w:rPr>
          <w:sz w:val="28"/>
        </w:rPr>
        <w:t xml:space="preserve">prep folder in </w:t>
      </w:r>
      <w:proofErr w:type="spellStart"/>
      <w:r w:rsidRPr="00CC036A">
        <w:rPr>
          <w:sz w:val="28"/>
        </w:rPr>
        <w:t>raimbow</w:t>
      </w:r>
      <w:proofErr w:type="spellEnd"/>
      <w:r w:rsidRPr="00CC036A">
        <w:rPr>
          <w:sz w:val="28"/>
        </w:rPr>
        <w:t xml:space="preserve"> repository</w:t>
      </w:r>
    </w:p>
    <w:p w14:paraId="6B898A76" w14:textId="77777777" w:rsidR="00526BBF" w:rsidRDefault="0092090E" w:rsidP="00F60FF7">
      <w:r>
        <w:t xml:space="preserve">Folder: </w:t>
      </w:r>
      <w:hyperlink r:id="rId5" w:history="1">
        <w:r w:rsidR="00F60FF7">
          <w:rPr>
            <w:rStyle w:val="Hyperlink"/>
          </w:rPr>
          <w:t>https://github.com/jameals/raimbow/tree/master/prep</w:t>
        </w:r>
      </w:hyperlink>
    </w:p>
    <w:p w14:paraId="1691C29C" w14:textId="77777777" w:rsidR="00F60FF7" w:rsidRDefault="00F60FF7" w:rsidP="00F60FF7"/>
    <w:p w14:paraId="70E3AA51" w14:textId="77777777" w:rsidR="00F60FF7" w:rsidRDefault="00F60FF7" w:rsidP="00F60FF7">
      <w:r>
        <w:t>Prep for risk assessment analyses</w:t>
      </w:r>
    </w:p>
    <w:p w14:paraId="6909E8D9" w14:textId="77777777" w:rsidR="00D61DE6" w:rsidRDefault="00D61DE6" w:rsidP="00D61DE6">
      <w:pPr>
        <w:pStyle w:val="ListParagraph"/>
        <w:numPr>
          <w:ilvl w:val="0"/>
          <w:numId w:val="1"/>
        </w:numPr>
      </w:pPr>
      <w:r>
        <w:t>Clip land from the 5km grid cells for accurate area (and thus accurate density) calculations</w:t>
      </w:r>
    </w:p>
    <w:p w14:paraId="3C36BDC0" w14:textId="77777777" w:rsidR="004C2282" w:rsidRDefault="004C2282" w:rsidP="004C2282">
      <w:pPr>
        <w:pStyle w:val="ListParagraph"/>
        <w:numPr>
          <w:ilvl w:val="1"/>
          <w:numId w:val="1"/>
        </w:numPr>
      </w:pPr>
      <w:r>
        <w:t>File: Grid5km_landerase.R</w:t>
      </w:r>
    </w:p>
    <w:p w14:paraId="1B1A3E54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>Determine the study area, aka which 5km grid cells have (ever) had fishing effort</w:t>
      </w:r>
    </w:p>
    <w:p w14:paraId="58D5CC3E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r w:rsidR="00F60FF7">
        <w:t>Grid5km_studyarea.R</w:t>
      </w:r>
    </w:p>
    <w:p w14:paraId="1D095B6A" w14:textId="77777777" w:rsidR="00F60FF7" w:rsidRDefault="00F60FF7" w:rsidP="00F60FF7">
      <w:pPr>
        <w:pStyle w:val="ListParagraph"/>
        <w:numPr>
          <w:ilvl w:val="0"/>
          <w:numId w:val="1"/>
        </w:numPr>
      </w:pPr>
      <w:r>
        <w:t xml:space="preserve">Determine the associated CDFW large block number and region for each 5km grid cell in the study area. </w:t>
      </w:r>
    </w:p>
    <w:p w14:paraId="0B04B2C6" w14:textId="77777777" w:rsidR="00F60FF7" w:rsidRDefault="00A81B8F" w:rsidP="00F60FF7">
      <w:pPr>
        <w:pStyle w:val="ListParagraph"/>
        <w:numPr>
          <w:ilvl w:val="1"/>
          <w:numId w:val="1"/>
        </w:numPr>
      </w:pPr>
      <w:r>
        <w:t xml:space="preserve">File: </w:t>
      </w:r>
      <w:bookmarkStart w:id="0" w:name="_GoBack"/>
      <w:r w:rsidR="00F60FF7">
        <w:t>Grid5km_key.R</w:t>
      </w:r>
      <w:bookmarkEnd w:id="0"/>
    </w:p>
    <w:p w14:paraId="4E4B116C" w14:textId="67E3FFEF" w:rsidR="00F60FF7" w:rsidRDefault="00F60FF7" w:rsidP="00F60FF7">
      <w:pPr>
        <w:pStyle w:val="ListParagraph"/>
        <w:numPr>
          <w:ilvl w:val="1"/>
          <w:numId w:val="1"/>
        </w:numPr>
        <w:rPr>
          <w:ins w:id="1" w:author="Jameal Samhouri" w:date="2020-05-20T16:10:00Z"/>
        </w:rPr>
      </w:pPr>
      <w:proofErr w:type="spellStart"/>
      <w:proofErr w:type="gramStart"/>
      <w:r>
        <w:t>Todo</w:t>
      </w:r>
      <w:proofErr w:type="spellEnd"/>
      <w:r>
        <w:t>?:</w:t>
      </w:r>
      <w:proofErr w:type="gramEnd"/>
      <w:r>
        <w:t xml:space="preserve"> Add in </w:t>
      </w:r>
      <w:r w:rsidRPr="00F60FF7">
        <w:t>BAND_25KM</w:t>
      </w:r>
      <w:r>
        <w:t xml:space="preserve"> and BAND_50</w:t>
      </w:r>
      <w:r w:rsidRPr="00F60FF7">
        <w:t>KM</w:t>
      </w:r>
      <w:r>
        <w:t xml:space="preserve"> identifiers</w:t>
      </w:r>
      <w:r w:rsidR="00C81C8D">
        <w:t xml:space="preserve"> (any others?)</w:t>
      </w:r>
    </w:p>
    <w:p w14:paraId="30DE5322" w14:textId="2964428B" w:rsidR="00C21FE1" w:rsidRDefault="00C21FE1">
      <w:pPr>
        <w:pStyle w:val="ListParagraph"/>
        <w:numPr>
          <w:ilvl w:val="2"/>
          <w:numId w:val="1"/>
        </w:numPr>
        <w:pPrChange w:id="2" w:author="Jameal Samhouri" w:date="2020-05-20T16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" w:author="Jameal Samhouri" w:date="2020-05-20T16:10:00Z">
        <w:r>
          <w:t xml:space="preserve">The proposed </w:t>
        </w:r>
        <w:proofErr w:type="spellStart"/>
        <w:r>
          <w:t>regs</w:t>
        </w:r>
        <w:proofErr w:type="spellEnd"/>
        <w:r>
          <w:t xml:space="preserve"> from CDFW include 5-6 management zones. I would like to add those. </w:t>
        </w:r>
      </w:ins>
    </w:p>
    <w:p w14:paraId="30E83E9E" w14:textId="77777777" w:rsidR="00A81B8F" w:rsidRDefault="00A81B8F" w:rsidP="00A81B8F">
      <w:pPr>
        <w:pStyle w:val="ListParagraph"/>
        <w:numPr>
          <w:ilvl w:val="0"/>
          <w:numId w:val="1"/>
        </w:numPr>
      </w:pPr>
      <w:r>
        <w:t>Determine the which grid cells are in humpback (Mn) and/or Blue (</w:t>
      </w:r>
      <w:proofErr w:type="spellStart"/>
      <w:r>
        <w:t>Bm</w:t>
      </w:r>
      <w:proofErr w:type="spellEnd"/>
      <w:r>
        <w:t>) BIAs</w:t>
      </w:r>
    </w:p>
    <w:p w14:paraId="58B6F9D4" w14:textId="77777777" w:rsidR="00A81B8F" w:rsidRDefault="00A81B8F" w:rsidP="00A81B8F">
      <w:pPr>
        <w:pStyle w:val="ListParagraph"/>
        <w:numPr>
          <w:ilvl w:val="1"/>
          <w:numId w:val="1"/>
        </w:numPr>
      </w:pPr>
      <w:r>
        <w:t>File: Grid5km_BIA_overlap.R</w:t>
      </w:r>
    </w:p>
    <w:p w14:paraId="7E9B3053" w14:textId="77777777" w:rsidR="00C00F82" w:rsidRDefault="00323AA6" w:rsidP="00C00F82">
      <w:pPr>
        <w:pStyle w:val="ListParagraph"/>
        <w:numPr>
          <w:ilvl w:val="1"/>
          <w:numId w:val="1"/>
        </w:numPr>
      </w:pPr>
      <w:commentRangeStart w:id="4"/>
      <w:r>
        <w:t>Of note, this information is already included in the fishing data</w:t>
      </w:r>
      <w:commentRangeEnd w:id="4"/>
      <w:r w:rsidR="00F513E4">
        <w:rPr>
          <w:rStyle w:val="CommentReference"/>
        </w:rPr>
        <w:commentReference w:id="4"/>
      </w:r>
    </w:p>
    <w:p w14:paraId="2299D917" w14:textId="77777777" w:rsidR="00D5360D" w:rsidRDefault="00A249C1" w:rsidP="00C00F82">
      <w:pPr>
        <w:pStyle w:val="ListParagraph"/>
        <w:numPr>
          <w:ilvl w:val="0"/>
          <w:numId w:val="1"/>
        </w:numPr>
      </w:pPr>
      <w:r>
        <w:t xml:space="preserve">Prep whale data to be fed into </w:t>
      </w:r>
      <w:proofErr w:type="spellStart"/>
      <w:r>
        <w:t>risk_mgmt</w:t>
      </w:r>
      <w:proofErr w:type="spellEnd"/>
      <w:r>
        <w:t>()</w:t>
      </w:r>
    </w:p>
    <w:p w14:paraId="032A016E" w14:textId="77777777" w:rsidR="00A249C1" w:rsidRDefault="00A249C1" w:rsidP="00A249C1">
      <w:pPr>
        <w:pStyle w:val="ListParagraph"/>
        <w:numPr>
          <w:ilvl w:val="1"/>
          <w:numId w:val="1"/>
        </w:numPr>
      </w:pPr>
      <w:r>
        <w:t>File_Grid5km_whale_values.R</w:t>
      </w:r>
    </w:p>
    <w:p w14:paraId="7D8583AB" w14:textId="77777777" w:rsidR="00A249C1" w:rsidRDefault="00EE4E8D" w:rsidP="00A249C1">
      <w:pPr>
        <w:pStyle w:val="ListParagraph"/>
        <w:numPr>
          <w:ilvl w:val="1"/>
          <w:numId w:val="1"/>
        </w:numPr>
      </w:pPr>
      <w:r>
        <w:t xml:space="preserve">Filter whale predictions for grid cell IDs in the study area, and convert humpback values to abundance. </w:t>
      </w:r>
      <w:commentRangeStart w:id="5"/>
      <w:r>
        <w:t xml:space="preserve">Full join </w:t>
      </w:r>
      <w:commentRangeEnd w:id="5"/>
      <w:r w:rsidR="00C21FE1">
        <w:rPr>
          <w:rStyle w:val="CommentReference"/>
        </w:rPr>
        <w:commentReference w:id="5"/>
      </w:r>
      <w:r>
        <w:t>the whale data, by grid cell ID and year-month</w:t>
      </w:r>
    </w:p>
    <w:p w14:paraId="0619257F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contains column </w:t>
      </w:r>
      <w:proofErr w:type="spellStart"/>
      <w:r>
        <w:t>area_km_lno</w:t>
      </w:r>
      <w:proofErr w:type="spellEnd"/>
      <w:r>
        <w:t xml:space="preserve"> (for calculating density, etc.)</w:t>
      </w:r>
    </w:p>
    <w:p w14:paraId="0DC0329C" w14:textId="77777777" w:rsidR="00EC56E2" w:rsidRDefault="00EC56E2" w:rsidP="00A249C1">
      <w:pPr>
        <w:pStyle w:val="ListParagraph"/>
        <w:numPr>
          <w:ilvl w:val="1"/>
          <w:numId w:val="1"/>
        </w:numPr>
      </w:pPr>
      <w:r>
        <w:t xml:space="preserve">Output does not include info columns, e.g. Region, to not cause issues when joining with fishing data. The user must join the output with </w:t>
      </w:r>
      <w:proofErr w:type="spellStart"/>
      <w:r>
        <w:t>Grid_key_region.rds</w:t>
      </w:r>
      <w:proofErr w:type="spellEnd"/>
      <w:r>
        <w:t xml:space="preserve"> </w:t>
      </w:r>
      <w:proofErr w:type="spellStart"/>
      <w:r>
        <w:t>themself</w:t>
      </w:r>
      <w:proofErr w:type="spellEnd"/>
    </w:p>
    <w:p w14:paraId="21624A5D" w14:textId="77777777" w:rsidR="00A75FA8" w:rsidRPr="00164FF9" w:rsidRDefault="00A75FA8" w:rsidP="00A249C1">
      <w:pPr>
        <w:pStyle w:val="ListParagraph"/>
        <w:numPr>
          <w:ilvl w:val="1"/>
          <w:numId w:val="1"/>
        </w:numPr>
      </w:pPr>
      <w:r>
        <w:t>Use the output from this script 1) to look at monthly whale values by region</w:t>
      </w:r>
      <w:r w:rsidR="00A8365C">
        <w:t xml:space="preserve"> (post-joining)</w:t>
      </w:r>
      <w:r>
        <w:t xml:space="preserve">, 2) to plug into </w:t>
      </w:r>
      <w:proofErr w:type="spellStart"/>
      <w:r>
        <w:t>risk_mgmt</w:t>
      </w:r>
      <w:proofErr w:type="spellEnd"/>
      <w:r>
        <w:t>(), etc.</w:t>
      </w:r>
    </w:p>
    <w:sectPr w:rsidR="00A75FA8" w:rsidRPr="0016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ameal Samhouri" w:date="2020-05-22T12:25:00Z" w:initials="JS">
    <w:p w14:paraId="431C33C1" w14:textId="3E0434B7" w:rsidR="00F513E4" w:rsidRDefault="00F513E4">
      <w:pPr>
        <w:pStyle w:val="CommentText"/>
      </w:pPr>
      <w:r>
        <w:rPr>
          <w:rStyle w:val="CommentReference"/>
        </w:rPr>
        <w:annotationRef/>
      </w:r>
      <w:r>
        <w:t>Don’t we need to do this later as well, to avoid grid cells being identified both as in and out of BIAs?</w:t>
      </w:r>
    </w:p>
  </w:comment>
  <w:comment w:id="5" w:author="Jameal Samhouri" w:date="2020-05-20T16:11:00Z" w:initials="JS">
    <w:p w14:paraId="38BB5B7E" w14:textId="06D19889" w:rsidR="00C21FE1" w:rsidRDefault="00C21FE1">
      <w:pPr>
        <w:pStyle w:val="CommentText"/>
      </w:pPr>
      <w:r>
        <w:rPr>
          <w:rStyle w:val="CommentReference"/>
        </w:rPr>
        <w:annotationRef/>
      </w:r>
      <w:r>
        <w:t>Shoot, remind me: why is it a full join?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C33C1" w15:done="0"/>
  <w15:commentEx w15:paraId="38BB5B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C33C1" w16cid:durableId="22724351"/>
  <w16cid:commentId w16cid:paraId="38BB5B7E" w16cid:durableId="226FD5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A0F"/>
    <w:multiLevelType w:val="hybridMultilevel"/>
    <w:tmpl w:val="27962EA2"/>
    <w:lvl w:ilvl="0" w:tplc="2EF6E9F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AC"/>
    <w:rsid w:val="00161F8E"/>
    <w:rsid w:val="00164FF9"/>
    <w:rsid w:val="00313005"/>
    <w:rsid w:val="00323AA6"/>
    <w:rsid w:val="004035A0"/>
    <w:rsid w:val="004929CB"/>
    <w:rsid w:val="004C2282"/>
    <w:rsid w:val="00526BBF"/>
    <w:rsid w:val="005916F9"/>
    <w:rsid w:val="00752AC5"/>
    <w:rsid w:val="007E4187"/>
    <w:rsid w:val="0092090E"/>
    <w:rsid w:val="00A249C1"/>
    <w:rsid w:val="00A75FA8"/>
    <w:rsid w:val="00A81B8F"/>
    <w:rsid w:val="00A8365C"/>
    <w:rsid w:val="00B57958"/>
    <w:rsid w:val="00C00F82"/>
    <w:rsid w:val="00C21FE1"/>
    <w:rsid w:val="00C81C8D"/>
    <w:rsid w:val="00CC036A"/>
    <w:rsid w:val="00D5360D"/>
    <w:rsid w:val="00D61DE6"/>
    <w:rsid w:val="00DE52CE"/>
    <w:rsid w:val="00E4106D"/>
    <w:rsid w:val="00E667AC"/>
    <w:rsid w:val="00EC56E2"/>
    <w:rsid w:val="00EE4E8D"/>
    <w:rsid w:val="00F513E4"/>
    <w:rsid w:val="00F60FF7"/>
    <w:rsid w:val="00F7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D2E3"/>
  <w15:chartTrackingRefBased/>
  <w15:docId w15:val="{20D5CFC5-53F6-40EA-9176-A7CB685C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FE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E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1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github.com/jameals/raimbow/tree/master/prep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Jameal Samhouri</cp:lastModifiedBy>
  <cp:revision>24</cp:revision>
  <dcterms:created xsi:type="dcterms:W3CDTF">2020-05-18T19:32:00Z</dcterms:created>
  <dcterms:modified xsi:type="dcterms:W3CDTF">2020-05-22T20:15:00Z</dcterms:modified>
</cp:coreProperties>
</file>